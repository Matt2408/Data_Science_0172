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AD995" w14:textId="6655EBCB" w:rsidR="00340A1A" w:rsidRPr="008276B1" w:rsidRDefault="005229DF" w:rsidP="005229DF">
      <w:pPr>
        <w:pStyle w:val="Titel"/>
        <w:jc w:val="center"/>
        <w:rPr>
          <w:lang w:val="en-GB"/>
        </w:rPr>
      </w:pPr>
      <w:r w:rsidRPr="008276B1">
        <w:rPr>
          <w:lang w:val="en-GB"/>
        </w:rPr>
        <w:t>Research plan</w:t>
      </w:r>
    </w:p>
    <w:p w14:paraId="0943A710" w14:textId="036CBBE6" w:rsidR="001C72F5" w:rsidRPr="008276B1" w:rsidRDefault="001C72F5" w:rsidP="001C72F5">
      <w:pPr>
        <w:rPr>
          <w:lang w:val="en-GB"/>
        </w:rPr>
      </w:pPr>
    </w:p>
    <w:p w14:paraId="7D712B09" w14:textId="77777777" w:rsidR="001C72F5" w:rsidRPr="008276B1" w:rsidRDefault="001C72F5" w:rsidP="001C72F5">
      <w:pPr>
        <w:rPr>
          <w:lang w:val="en-GB"/>
        </w:rPr>
      </w:pPr>
    </w:p>
    <w:p w14:paraId="5CEB383D" w14:textId="77777777" w:rsidR="00340A1A" w:rsidRPr="008276B1" w:rsidRDefault="00340A1A">
      <w:pPr>
        <w:rPr>
          <w:lang w:val="en-GB"/>
        </w:rPr>
      </w:pPr>
    </w:p>
    <w:p w14:paraId="39AC7B7C" w14:textId="045E1BF1" w:rsidR="00340A1A" w:rsidRPr="008276B1" w:rsidRDefault="001973B8" w:rsidP="00110E3B">
      <w:pPr>
        <w:jc w:val="center"/>
        <w:rPr>
          <w:lang w:val="en-GB"/>
        </w:rPr>
      </w:pPr>
      <w:r>
        <w:rPr>
          <w:noProof/>
        </w:rPr>
        <w:drawing>
          <wp:inline distT="0" distB="0" distL="0" distR="0" wp14:anchorId="2962AF8A" wp14:editId="1CCACFE5">
            <wp:extent cx="5825355" cy="3276600"/>
            <wp:effectExtent l="0" t="0" r="4445" b="0"/>
            <wp:docPr id="1" name="Afbeelding 1" descr="Writing a Research Plan | Science | A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a Research Plan | Science | AA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2446" cy="3286213"/>
                    </a:xfrm>
                    <a:prstGeom prst="rect">
                      <a:avLst/>
                    </a:prstGeom>
                    <a:noFill/>
                    <a:ln>
                      <a:noFill/>
                    </a:ln>
                  </pic:spPr>
                </pic:pic>
              </a:graphicData>
            </a:graphic>
          </wp:inline>
        </w:drawing>
      </w:r>
      <w:r w:rsidR="007D1FA8" w:rsidRPr="008276B1">
        <w:rPr>
          <w:lang w:val="en-GB"/>
        </w:rPr>
        <w:br w:type="page"/>
      </w:r>
    </w:p>
    <w:p w14:paraId="290A1545" w14:textId="16476A52" w:rsidR="00340A1A" w:rsidRPr="008276B1" w:rsidRDefault="001973B8" w:rsidP="007D1FA8">
      <w:pPr>
        <w:rPr>
          <w:rFonts w:asciiTheme="majorHAnsi" w:hAnsiTheme="majorHAnsi" w:cstheme="majorHAnsi"/>
          <w:color w:val="2F5496" w:themeColor="accent1" w:themeShade="BF"/>
          <w:sz w:val="32"/>
          <w:szCs w:val="32"/>
          <w:lang w:val="en-GB"/>
        </w:rPr>
      </w:pPr>
      <w:r>
        <w:rPr>
          <w:rFonts w:asciiTheme="majorHAnsi" w:hAnsiTheme="majorHAnsi" w:cstheme="majorHAnsi"/>
          <w:color w:val="2F5496" w:themeColor="accent1" w:themeShade="BF"/>
          <w:sz w:val="32"/>
          <w:szCs w:val="32"/>
          <w:lang w:val="en-GB"/>
        </w:rPr>
        <w:lastRenderedPageBreak/>
        <w:t>Table of contents</w:t>
      </w:r>
      <w:r w:rsidRPr="008276B1">
        <w:rPr>
          <w:rFonts w:asciiTheme="majorHAnsi" w:hAnsiTheme="majorHAnsi" w:cstheme="majorHAnsi"/>
          <w:color w:val="2F5496" w:themeColor="accent1" w:themeShade="BF"/>
          <w:sz w:val="32"/>
          <w:szCs w:val="32"/>
          <w:lang w:val="en-GB"/>
        </w:rPr>
        <w:t xml:space="preserve"> </w:t>
      </w:r>
    </w:p>
    <w:sdt>
      <w:sdtPr>
        <w:rPr>
          <w:b w:val="0"/>
          <w:lang w:val="en-GB"/>
        </w:rPr>
        <w:id w:val="1971326265"/>
        <w:docPartObj>
          <w:docPartGallery w:val="Table of Contents"/>
          <w:docPartUnique/>
        </w:docPartObj>
      </w:sdtPr>
      <w:sdtEndPr/>
      <w:sdtContent>
        <w:p w14:paraId="2323F2EC" w14:textId="65302728" w:rsidR="00591413" w:rsidRPr="008276B1" w:rsidRDefault="007D1FA8">
          <w:pPr>
            <w:pStyle w:val="Inhopg1"/>
            <w:rPr>
              <w:rFonts w:asciiTheme="minorHAnsi" w:eastAsiaTheme="minorEastAsia" w:hAnsiTheme="minorHAnsi" w:cstheme="minorBidi"/>
              <w:b w:val="0"/>
              <w:noProof/>
              <w:sz w:val="24"/>
              <w:szCs w:val="24"/>
              <w:lang w:val="en-GB" w:eastAsia="nl-NL"/>
            </w:rPr>
          </w:pPr>
          <w:r w:rsidRPr="008276B1">
            <w:rPr>
              <w:lang w:val="en-GB"/>
            </w:rPr>
            <w:fldChar w:fldCharType="begin"/>
          </w:r>
          <w:r w:rsidRPr="008276B1">
            <w:rPr>
              <w:lang w:val="en-GB"/>
            </w:rPr>
            <w:instrText xml:space="preserve"> TOC \h \u \z </w:instrText>
          </w:r>
          <w:r w:rsidRPr="008276B1">
            <w:rPr>
              <w:lang w:val="en-GB"/>
            </w:rPr>
            <w:fldChar w:fldCharType="separate"/>
          </w:r>
          <w:hyperlink w:anchor="_Toc54812444" w:history="1">
            <w:r w:rsidR="00591413" w:rsidRPr="008276B1">
              <w:rPr>
                <w:rStyle w:val="Hyperlink"/>
                <w:noProof/>
                <w:lang w:val="en-GB"/>
              </w:rPr>
              <w:t>1</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Introduction</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_Toc54812444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3</w:t>
            </w:r>
            <w:r w:rsidR="00591413" w:rsidRPr="008276B1">
              <w:rPr>
                <w:noProof/>
                <w:webHidden/>
                <w:lang w:val="en-GB"/>
              </w:rPr>
              <w:fldChar w:fldCharType="end"/>
            </w:r>
          </w:hyperlink>
        </w:p>
        <w:p w14:paraId="352AFA9D" w14:textId="5D7B71A0" w:rsidR="00591413" w:rsidRPr="008276B1" w:rsidRDefault="00EE2980">
          <w:pPr>
            <w:pStyle w:val="Inhopg1"/>
            <w:rPr>
              <w:rFonts w:asciiTheme="minorHAnsi" w:eastAsiaTheme="minorEastAsia" w:hAnsiTheme="minorHAnsi" w:cstheme="minorBidi"/>
              <w:b w:val="0"/>
              <w:noProof/>
              <w:sz w:val="24"/>
              <w:szCs w:val="24"/>
              <w:lang w:val="en-GB" w:eastAsia="nl-NL"/>
            </w:rPr>
          </w:pPr>
          <w:hyperlink w:anchor="_Toc54812445" w:history="1">
            <w:r w:rsidR="00591413" w:rsidRPr="008276B1">
              <w:rPr>
                <w:rStyle w:val="Hyperlink"/>
                <w:noProof/>
                <w:lang w:val="en-GB"/>
              </w:rPr>
              <w:t>2</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Issue/research questions</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_Toc54812445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4</w:t>
            </w:r>
            <w:r w:rsidR="00591413" w:rsidRPr="008276B1">
              <w:rPr>
                <w:noProof/>
                <w:webHidden/>
                <w:lang w:val="en-GB"/>
              </w:rPr>
              <w:fldChar w:fldCharType="end"/>
            </w:r>
          </w:hyperlink>
        </w:p>
        <w:p w14:paraId="4CDD1953" w14:textId="044E8B72" w:rsidR="00591413" w:rsidRPr="008276B1" w:rsidRDefault="00EE298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46" w:history="1">
            <w:r w:rsidR="00591413" w:rsidRPr="008276B1">
              <w:rPr>
                <w:rStyle w:val="Hyperlink"/>
                <w:noProof/>
                <w:lang w:val="en-GB"/>
              </w:rPr>
              <w:t>2.1</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Trouble domain</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_Toc54812446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4</w:t>
            </w:r>
            <w:r w:rsidR="00591413" w:rsidRPr="008276B1">
              <w:rPr>
                <w:noProof/>
                <w:webHidden/>
                <w:lang w:val="en-GB"/>
              </w:rPr>
              <w:fldChar w:fldCharType="end"/>
            </w:r>
          </w:hyperlink>
        </w:p>
        <w:p w14:paraId="59215925" w14:textId="78C87A50" w:rsidR="00591413" w:rsidRPr="008276B1" w:rsidRDefault="00EE298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47" w:history="1">
            <w:r w:rsidR="00591413" w:rsidRPr="008276B1">
              <w:rPr>
                <w:rStyle w:val="Hyperlink"/>
                <w:noProof/>
                <w:lang w:val="en-GB"/>
              </w:rPr>
              <w:t>2.2</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Demarcation</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_Toc54812447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4</w:t>
            </w:r>
            <w:r w:rsidR="00591413" w:rsidRPr="008276B1">
              <w:rPr>
                <w:noProof/>
                <w:webHidden/>
                <w:lang w:val="en-GB"/>
              </w:rPr>
              <w:fldChar w:fldCharType="end"/>
            </w:r>
          </w:hyperlink>
        </w:p>
        <w:p w14:paraId="6F65D208" w14:textId="697D0AA7" w:rsidR="00591413" w:rsidRPr="008276B1" w:rsidRDefault="00EE298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48" w:history="1">
            <w:r w:rsidR="00591413" w:rsidRPr="008276B1">
              <w:rPr>
                <w:rStyle w:val="Hyperlink"/>
                <w:noProof/>
                <w:lang w:val="en-GB"/>
              </w:rPr>
              <w:t>2.3</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Goal</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_Toc54812448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4</w:t>
            </w:r>
            <w:r w:rsidR="00591413" w:rsidRPr="008276B1">
              <w:rPr>
                <w:noProof/>
                <w:webHidden/>
                <w:lang w:val="en-GB"/>
              </w:rPr>
              <w:fldChar w:fldCharType="end"/>
            </w:r>
          </w:hyperlink>
        </w:p>
        <w:p w14:paraId="303764D5" w14:textId="59382F71" w:rsidR="00591413" w:rsidRPr="008276B1" w:rsidRDefault="00EE298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49" w:history="1">
            <w:r w:rsidR="00591413" w:rsidRPr="008276B1">
              <w:rPr>
                <w:rStyle w:val="Hyperlink"/>
                <w:noProof/>
                <w:lang w:val="en-GB"/>
              </w:rPr>
              <w:t>2.4</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Research questions</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_Toc54812449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5</w:t>
            </w:r>
            <w:r w:rsidR="00591413" w:rsidRPr="008276B1">
              <w:rPr>
                <w:noProof/>
                <w:webHidden/>
                <w:lang w:val="en-GB"/>
              </w:rPr>
              <w:fldChar w:fldCharType="end"/>
            </w:r>
          </w:hyperlink>
        </w:p>
        <w:p w14:paraId="582416D2" w14:textId="564212C1" w:rsidR="00591413" w:rsidRPr="008276B1" w:rsidRDefault="00EE2980">
          <w:pPr>
            <w:pStyle w:val="Inhopg1"/>
            <w:rPr>
              <w:rFonts w:asciiTheme="minorHAnsi" w:eastAsiaTheme="minorEastAsia" w:hAnsiTheme="minorHAnsi" w:cstheme="minorBidi"/>
              <w:b w:val="0"/>
              <w:noProof/>
              <w:sz w:val="24"/>
              <w:szCs w:val="24"/>
              <w:lang w:val="en-GB" w:eastAsia="nl-NL"/>
            </w:rPr>
          </w:pPr>
          <w:hyperlink w:anchor="_Toc54812450" w:history="1">
            <w:r w:rsidR="00591413" w:rsidRPr="008276B1">
              <w:rPr>
                <w:rStyle w:val="Hyperlink"/>
                <w:noProof/>
                <w:lang w:val="en-GB"/>
              </w:rPr>
              <w:t>3</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Final product</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_Toc54812450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6</w:t>
            </w:r>
            <w:r w:rsidR="00591413" w:rsidRPr="008276B1">
              <w:rPr>
                <w:noProof/>
                <w:webHidden/>
                <w:lang w:val="en-GB"/>
              </w:rPr>
              <w:fldChar w:fldCharType="end"/>
            </w:r>
          </w:hyperlink>
        </w:p>
        <w:p w14:paraId="7B8C4F27" w14:textId="15E3EF01" w:rsidR="00591413" w:rsidRPr="008276B1" w:rsidRDefault="00EE2980">
          <w:pPr>
            <w:pStyle w:val="Inhopg1"/>
            <w:rPr>
              <w:rFonts w:asciiTheme="minorHAnsi" w:eastAsiaTheme="minorEastAsia" w:hAnsiTheme="minorHAnsi" w:cstheme="minorBidi"/>
              <w:b w:val="0"/>
              <w:noProof/>
              <w:sz w:val="24"/>
              <w:szCs w:val="24"/>
              <w:lang w:val="en-GB" w:eastAsia="nl-NL"/>
            </w:rPr>
          </w:pPr>
          <w:hyperlink w:anchor="_Toc54812451" w:history="1">
            <w:r w:rsidR="00591413" w:rsidRPr="008276B1">
              <w:rPr>
                <w:rStyle w:val="Hyperlink"/>
                <w:noProof/>
                <w:lang w:val="en-GB"/>
              </w:rPr>
              <w:t>4</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Theoretical framework</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_Toc54812451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7</w:t>
            </w:r>
            <w:r w:rsidR="00591413" w:rsidRPr="008276B1">
              <w:rPr>
                <w:noProof/>
                <w:webHidden/>
                <w:lang w:val="en-GB"/>
              </w:rPr>
              <w:fldChar w:fldCharType="end"/>
            </w:r>
          </w:hyperlink>
        </w:p>
        <w:p w14:paraId="50C57557" w14:textId="7FB90861" w:rsidR="00591413" w:rsidRPr="008276B1" w:rsidRDefault="00EE298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2" w:history="1">
            <w:r w:rsidR="00591413" w:rsidRPr="008276B1">
              <w:rPr>
                <w:rStyle w:val="Hyperlink"/>
                <w:noProof/>
                <w:lang w:val="en-GB"/>
              </w:rPr>
              <w:t>4.1</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Start theoretical framework</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_Toc54812452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7</w:t>
            </w:r>
            <w:r w:rsidR="00591413" w:rsidRPr="008276B1">
              <w:rPr>
                <w:noProof/>
                <w:webHidden/>
                <w:lang w:val="en-GB"/>
              </w:rPr>
              <w:fldChar w:fldCharType="end"/>
            </w:r>
          </w:hyperlink>
        </w:p>
        <w:p w14:paraId="42337348" w14:textId="4C1D2A39" w:rsidR="00591413" w:rsidRPr="008276B1" w:rsidRDefault="00EE298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3" w:history="1">
            <w:r w:rsidR="00591413" w:rsidRPr="008276B1">
              <w:rPr>
                <w:rStyle w:val="Hyperlink"/>
                <w:noProof/>
                <w:lang w:val="en-GB"/>
              </w:rPr>
              <w:t>4.2</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Middle theoretical framework</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_Toc54812453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7</w:t>
            </w:r>
            <w:r w:rsidR="00591413" w:rsidRPr="008276B1">
              <w:rPr>
                <w:noProof/>
                <w:webHidden/>
                <w:lang w:val="en-GB"/>
              </w:rPr>
              <w:fldChar w:fldCharType="end"/>
            </w:r>
          </w:hyperlink>
        </w:p>
        <w:p w14:paraId="4ADA617B" w14:textId="4E17BAE8" w:rsidR="00591413" w:rsidRPr="008276B1" w:rsidRDefault="00EE298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4" w:history="1">
            <w:r w:rsidR="00591413" w:rsidRPr="008276B1">
              <w:rPr>
                <w:rStyle w:val="Hyperlink"/>
                <w:noProof/>
                <w:lang w:val="en-GB"/>
              </w:rPr>
              <w:t>4.3</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End of theoretical framework</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_Toc54812454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7</w:t>
            </w:r>
            <w:r w:rsidR="00591413" w:rsidRPr="008276B1">
              <w:rPr>
                <w:noProof/>
                <w:webHidden/>
                <w:lang w:val="en-GB"/>
              </w:rPr>
              <w:fldChar w:fldCharType="end"/>
            </w:r>
          </w:hyperlink>
        </w:p>
        <w:p w14:paraId="36DA7ABC" w14:textId="7CE0C8A9" w:rsidR="00591413" w:rsidRPr="008276B1" w:rsidRDefault="00EE2980">
          <w:pPr>
            <w:pStyle w:val="Inhopg1"/>
            <w:rPr>
              <w:rFonts w:asciiTheme="minorHAnsi" w:eastAsiaTheme="minorEastAsia" w:hAnsiTheme="minorHAnsi" w:cstheme="minorBidi"/>
              <w:b w:val="0"/>
              <w:noProof/>
              <w:sz w:val="24"/>
              <w:szCs w:val="24"/>
              <w:lang w:val="en-GB" w:eastAsia="nl-NL"/>
            </w:rPr>
          </w:pPr>
          <w:hyperlink w:anchor="_Toc54812455" w:history="1">
            <w:r w:rsidR="00591413" w:rsidRPr="008276B1">
              <w:rPr>
                <w:rStyle w:val="Hyperlink"/>
                <w:noProof/>
                <w:lang w:val="en-GB"/>
              </w:rPr>
              <w:t>5</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Research design: Method of data collection</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_Toc54812455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8</w:t>
            </w:r>
            <w:r w:rsidR="00591413" w:rsidRPr="008276B1">
              <w:rPr>
                <w:noProof/>
                <w:webHidden/>
                <w:lang w:val="en-GB"/>
              </w:rPr>
              <w:fldChar w:fldCharType="end"/>
            </w:r>
          </w:hyperlink>
        </w:p>
        <w:p w14:paraId="76A349F9" w14:textId="5A8EC120" w:rsidR="00591413" w:rsidRPr="008276B1" w:rsidRDefault="00EE298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6" w:history="1">
            <w:r w:rsidR="00591413" w:rsidRPr="008276B1">
              <w:rPr>
                <w:rStyle w:val="Hyperlink"/>
                <w:noProof/>
                <w:lang w:val="en-GB"/>
              </w:rPr>
              <w:t>5.1</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Research design</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_Toc54812456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8</w:t>
            </w:r>
            <w:r w:rsidR="00591413" w:rsidRPr="008276B1">
              <w:rPr>
                <w:noProof/>
                <w:webHidden/>
                <w:lang w:val="en-GB"/>
              </w:rPr>
              <w:fldChar w:fldCharType="end"/>
            </w:r>
          </w:hyperlink>
        </w:p>
        <w:p w14:paraId="7159C0D4" w14:textId="3B031F79" w:rsidR="00591413" w:rsidRPr="008276B1" w:rsidRDefault="00EE298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7" w:history="1">
            <w:r w:rsidR="00591413" w:rsidRPr="008276B1">
              <w:rPr>
                <w:rStyle w:val="Hyperlink"/>
                <w:noProof/>
                <w:lang w:val="en-GB"/>
              </w:rPr>
              <w:t>5.2</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Research conditions</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_Toc54812457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8</w:t>
            </w:r>
            <w:r w:rsidR="00591413" w:rsidRPr="008276B1">
              <w:rPr>
                <w:noProof/>
                <w:webHidden/>
                <w:lang w:val="en-GB"/>
              </w:rPr>
              <w:fldChar w:fldCharType="end"/>
            </w:r>
          </w:hyperlink>
        </w:p>
        <w:p w14:paraId="1B476A19" w14:textId="085E6FB9" w:rsidR="00591413" w:rsidRPr="008276B1" w:rsidRDefault="00EE2980">
          <w:pPr>
            <w:pStyle w:val="Inhopg2"/>
            <w:tabs>
              <w:tab w:val="left" w:pos="960"/>
              <w:tab w:val="right" w:leader="dot" w:pos="9016"/>
            </w:tabs>
            <w:rPr>
              <w:rFonts w:asciiTheme="minorHAnsi" w:eastAsiaTheme="minorEastAsia" w:hAnsiTheme="minorHAnsi" w:cstheme="minorBidi"/>
              <w:noProof/>
              <w:sz w:val="24"/>
              <w:szCs w:val="24"/>
              <w:lang w:val="en-GB" w:eastAsia="nl-NL"/>
            </w:rPr>
          </w:pPr>
          <w:hyperlink w:anchor="_Toc54812458" w:history="1">
            <w:r w:rsidR="00591413" w:rsidRPr="008276B1">
              <w:rPr>
                <w:rStyle w:val="Hyperlink"/>
                <w:noProof/>
                <w:lang w:val="en-GB"/>
              </w:rPr>
              <w:t>5.3</w:t>
            </w:r>
            <w:r w:rsidR="00591413" w:rsidRPr="008276B1">
              <w:rPr>
                <w:rFonts w:asciiTheme="minorHAnsi" w:eastAsiaTheme="minorEastAsia" w:hAnsiTheme="minorHAnsi" w:cstheme="minorBidi"/>
                <w:noProof/>
                <w:sz w:val="24"/>
                <w:szCs w:val="24"/>
                <w:lang w:val="en-GB" w:eastAsia="nl-NL"/>
              </w:rPr>
              <w:tab/>
            </w:r>
            <w:r w:rsidR="00591413" w:rsidRPr="008276B1">
              <w:rPr>
                <w:rStyle w:val="Hyperlink"/>
                <w:noProof/>
                <w:lang w:val="en-GB"/>
              </w:rPr>
              <w:t>Risk analysis</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_Toc54812458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8</w:t>
            </w:r>
            <w:r w:rsidR="00591413" w:rsidRPr="008276B1">
              <w:rPr>
                <w:noProof/>
                <w:webHidden/>
                <w:lang w:val="en-GB"/>
              </w:rPr>
              <w:fldChar w:fldCharType="end"/>
            </w:r>
          </w:hyperlink>
        </w:p>
        <w:p w14:paraId="1DBDF5E9" w14:textId="3EBBE0D0" w:rsidR="00591413" w:rsidRPr="008276B1" w:rsidRDefault="00EE2980">
          <w:pPr>
            <w:pStyle w:val="Inhopg1"/>
            <w:rPr>
              <w:rFonts w:asciiTheme="minorHAnsi" w:eastAsiaTheme="minorEastAsia" w:hAnsiTheme="minorHAnsi" w:cstheme="minorBidi"/>
              <w:b w:val="0"/>
              <w:noProof/>
              <w:sz w:val="24"/>
              <w:szCs w:val="24"/>
              <w:lang w:val="en-GB" w:eastAsia="nl-NL"/>
            </w:rPr>
          </w:pPr>
          <w:hyperlink w:anchor="_Toc54812459" w:history="1">
            <w:r w:rsidR="00591413" w:rsidRPr="008276B1">
              <w:rPr>
                <w:rStyle w:val="Hyperlink"/>
                <w:noProof/>
                <w:lang w:val="en-GB"/>
              </w:rPr>
              <w:t>6</w:t>
            </w:r>
            <w:r w:rsidR="00591413" w:rsidRPr="008276B1">
              <w:rPr>
                <w:rFonts w:asciiTheme="minorHAnsi" w:eastAsiaTheme="minorEastAsia" w:hAnsiTheme="minorHAnsi" w:cstheme="minorBidi"/>
                <w:b w:val="0"/>
                <w:noProof/>
                <w:sz w:val="24"/>
                <w:szCs w:val="24"/>
                <w:lang w:val="en-GB" w:eastAsia="nl-NL"/>
              </w:rPr>
              <w:tab/>
            </w:r>
            <w:r w:rsidR="00591413" w:rsidRPr="008276B1">
              <w:rPr>
                <w:rStyle w:val="Hyperlink"/>
                <w:noProof/>
                <w:lang w:val="en-GB"/>
              </w:rPr>
              <w:t>Work planning</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_Toc54812459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9</w:t>
            </w:r>
            <w:r w:rsidR="00591413" w:rsidRPr="008276B1">
              <w:rPr>
                <w:noProof/>
                <w:webHidden/>
                <w:lang w:val="en-GB"/>
              </w:rPr>
              <w:fldChar w:fldCharType="end"/>
            </w:r>
          </w:hyperlink>
        </w:p>
        <w:p w14:paraId="1B8FA14C" w14:textId="28773F03" w:rsidR="00591413" w:rsidRPr="008276B1" w:rsidRDefault="00EE2980">
          <w:pPr>
            <w:pStyle w:val="Inhopg1"/>
            <w:rPr>
              <w:rFonts w:asciiTheme="minorHAnsi" w:eastAsiaTheme="minorEastAsia" w:hAnsiTheme="minorHAnsi" w:cstheme="minorBidi"/>
              <w:b w:val="0"/>
              <w:noProof/>
              <w:sz w:val="24"/>
              <w:szCs w:val="24"/>
              <w:lang w:val="en-GB" w:eastAsia="nl-NL"/>
            </w:rPr>
          </w:pPr>
          <w:hyperlink w:anchor="_Toc54812460" w:history="1">
            <w:r w:rsidR="00591413" w:rsidRPr="008276B1">
              <w:rPr>
                <w:rStyle w:val="Hyperlink"/>
                <w:noProof/>
                <w:lang w:val="en-GB"/>
              </w:rPr>
              <w:t>Source list</w:t>
            </w:r>
            <w:r w:rsidR="00591413" w:rsidRPr="008276B1">
              <w:rPr>
                <w:noProof/>
                <w:webHidden/>
                <w:lang w:val="en-GB"/>
              </w:rPr>
              <w:tab/>
            </w:r>
            <w:r w:rsidR="00591413" w:rsidRPr="008276B1">
              <w:rPr>
                <w:noProof/>
                <w:webHidden/>
                <w:lang w:val="en-GB"/>
              </w:rPr>
              <w:fldChar w:fldCharType="begin"/>
            </w:r>
            <w:r w:rsidR="00591413" w:rsidRPr="008276B1">
              <w:rPr>
                <w:noProof/>
                <w:webHidden/>
                <w:lang w:val="en-GB"/>
              </w:rPr>
              <w:instrText xml:space="preserve"> PAGEREF _Toc54812460 \h </w:instrText>
            </w:r>
            <w:r w:rsidR="00591413" w:rsidRPr="008276B1">
              <w:rPr>
                <w:noProof/>
                <w:webHidden/>
                <w:lang w:val="en-GB"/>
              </w:rPr>
            </w:r>
            <w:r w:rsidR="00591413" w:rsidRPr="008276B1">
              <w:rPr>
                <w:noProof/>
                <w:webHidden/>
                <w:lang w:val="en-GB"/>
              </w:rPr>
              <w:fldChar w:fldCharType="separate"/>
            </w:r>
            <w:r w:rsidR="00591413" w:rsidRPr="008276B1">
              <w:rPr>
                <w:noProof/>
                <w:webHidden/>
                <w:lang w:val="en-GB"/>
              </w:rPr>
              <w:t>10</w:t>
            </w:r>
            <w:r w:rsidR="00591413" w:rsidRPr="008276B1">
              <w:rPr>
                <w:noProof/>
                <w:webHidden/>
                <w:lang w:val="en-GB"/>
              </w:rPr>
              <w:fldChar w:fldCharType="end"/>
            </w:r>
          </w:hyperlink>
        </w:p>
        <w:p w14:paraId="6D2ED9FC" w14:textId="702B962E" w:rsidR="00340A1A" w:rsidRPr="008276B1" w:rsidRDefault="007D1FA8">
          <w:pPr>
            <w:tabs>
              <w:tab w:val="right" w:pos="9030"/>
            </w:tabs>
            <w:spacing w:before="200" w:after="80" w:line="240" w:lineRule="auto"/>
            <w:rPr>
              <w:color w:val="000000"/>
              <w:lang w:val="en-GB"/>
            </w:rPr>
          </w:pPr>
          <w:r w:rsidRPr="008276B1">
            <w:rPr>
              <w:lang w:val="en-GB"/>
            </w:rPr>
            <w:fldChar w:fldCharType="end"/>
          </w:r>
        </w:p>
      </w:sdtContent>
    </w:sdt>
    <w:p w14:paraId="57B26425" w14:textId="77777777" w:rsidR="001C72F5" w:rsidRPr="008276B1" w:rsidRDefault="001C72F5">
      <w:pPr>
        <w:rPr>
          <w:rFonts w:asciiTheme="majorHAnsi" w:eastAsiaTheme="majorEastAsia" w:hAnsiTheme="majorHAnsi" w:cstheme="majorBidi"/>
          <w:color w:val="2F5496" w:themeColor="accent1" w:themeShade="BF"/>
          <w:sz w:val="32"/>
          <w:szCs w:val="32"/>
          <w:lang w:val="en-GB"/>
        </w:rPr>
      </w:pPr>
      <w:r w:rsidRPr="008276B1">
        <w:rPr>
          <w:lang w:val="en-GB"/>
        </w:rPr>
        <w:br w:type="page"/>
      </w:r>
    </w:p>
    <w:p w14:paraId="396D88DD" w14:textId="3E8DFD9E" w:rsidR="00340A1A" w:rsidRPr="008276B1" w:rsidRDefault="00F94991" w:rsidP="007D1FA8">
      <w:pPr>
        <w:pStyle w:val="Kop1"/>
        <w:ind w:left="426"/>
        <w:rPr>
          <w:lang w:val="en-GB"/>
        </w:rPr>
      </w:pPr>
      <w:bookmarkStart w:id="0" w:name="_Toc54812444"/>
      <w:r w:rsidRPr="008276B1">
        <w:rPr>
          <w:noProof/>
          <w:lang w:val="en-GB"/>
        </w:rPr>
        <w:lastRenderedPageBreak/>
        <w:t>Introduction</w:t>
      </w:r>
      <w:bookmarkEnd w:id="0"/>
    </w:p>
    <w:p w14:paraId="7CFEF2AE" w14:textId="5D13C360" w:rsidR="00D7736D" w:rsidRPr="008276B1" w:rsidRDefault="00D7736D" w:rsidP="00D7736D">
      <w:pPr>
        <w:rPr>
          <w:lang w:val="en-GB"/>
        </w:rPr>
      </w:pPr>
      <w:r w:rsidRPr="008276B1">
        <w:rPr>
          <w:lang w:val="en-GB"/>
        </w:rPr>
        <w:t xml:space="preserve">Within this document you will find a global overview of our research plan. It contains the </w:t>
      </w:r>
      <w:r w:rsidR="008276B1">
        <w:rPr>
          <w:lang w:val="en-GB"/>
        </w:rPr>
        <w:t>problem</w:t>
      </w:r>
      <w:r w:rsidR="008276B1" w:rsidRPr="008276B1">
        <w:rPr>
          <w:lang w:val="en-GB"/>
        </w:rPr>
        <w:t xml:space="preserve"> </w:t>
      </w:r>
      <w:r w:rsidRPr="008276B1">
        <w:rPr>
          <w:lang w:val="en-GB"/>
        </w:rPr>
        <w:t>domain of our project that explains what problem the CBS is currently having and why our problem owner wants to have this subject researched. The global research plan also explains our current main research questions that is divided into multiple sub questions. By answering all sub questions, you can answer the main research questions.</w:t>
      </w:r>
    </w:p>
    <w:p w14:paraId="4377884F" w14:textId="0FB9D7F3" w:rsidR="00340A1A" w:rsidRPr="008276B1" w:rsidRDefault="00D7736D" w:rsidP="003F62A2">
      <w:pPr>
        <w:rPr>
          <w:lang w:val="en-GB"/>
        </w:rPr>
      </w:pPr>
      <w:r w:rsidRPr="008276B1">
        <w:rPr>
          <w:lang w:val="en-GB"/>
        </w:rPr>
        <w:t>Within the project we will be following the scrum methodology. You can find more about that in the ‘planning’ section of this document. If anything is not clear, or you want a better explanation please reach out to</w:t>
      </w:r>
      <w:bookmarkStart w:id="1" w:name="_GoBack"/>
      <w:bookmarkEnd w:id="1"/>
      <w:r w:rsidRPr="008276B1">
        <w:rPr>
          <w:lang w:val="en-GB"/>
        </w:rPr>
        <w:t xml:space="preserve"> us. </w:t>
      </w:r>
      <w:r w:rsidR="007D1FA8" w:rsidRPr="008276B1">
        <w:rPr>
          <w:lang w:val="en-GB"/>
        </w:rPr>
        <w:br w:type="page"/>
      </w:r>
    </w:p>
    <w:p w14:paraId="5BB51504" w14:textId="1242D289" w:rsidR="00340A1A" w:rsidRPr="008276B1" w:rsidRDefault="00F94991" w:rsidP="007D1FA8">
      <w:pPr>
        <w:pStyle w:val="Kop1"/>
        <w:rPr>
          <w:lang w:val="en-GB"/>
        </w:rPr>
      </w:pPr>
      <w:bookmarkStart w:id="2" w:name="_Toc54812445"/>
      <w:r w:rsidRPr="008276B1">
        <w:rPr>
          <w:lang w:val="en-GB"/>
        </w:rPr>
        <w:lastRenderedPageBreak/>
        <w:t>Issue</w:t>
      </w:r>
      <w:r w:rsidR="00BF20DD" w:rsidRPr="008276B1">
        <w:rPr>
          <w:lang w:val="en-GB"/>
        </w:rPr>
        <w:t>/</w:t>
      </w:r>
      <w:r w:rsidR="009124D8" w:rsidRPr="008276B1">
        <w:rPr>
          <w:lang w:val="en-GB"/>
        </w:rPr>
        <w:t>research questions</w:t>
      </w:r>
      <w:bookmarkEnd w:id="2"/>
    </w:p>
    <w:p w14:paraId="329DCCC4" w14:textId="4CAD755A" w:rsidR="00340A1A" w:rsidRPr="008276B1" w:rsidRDefault="008276B1" w:rsidP="007D1FA8">
      <w:pPr>
        <w:pStyle w:val="Kop2"/>
        <w:rPr>
          <w:lang w:val="en-GB"/>
        </w:rPr>
      </w:pPr>
      <w:bookmarkStart w:id="3" w:name="_Toc54812446"/>
      <w:r>
        <w:rPr>
          <w:lang w:val="en-GB"/>
        </w:rPr>
        <w:t>Problem</w:t>
      </w:r>
      <w:r w:rsidRPr="008276B1">
        <w:rPr>
          <w:lang w:val="en-GB"/>
        </w:rPr>
        <w:t xml:space="preserve"> </w:t>
      </w:r>
      <w:r w:rsidR="0006496C" w:rsidRPr="008276B1">
        <w:rPr>
          <w:lang w:val="en-GB"/>
        </w:rPr>
        <w:t>domain</w:t>
      </w:r>
      <w:bookmarkEnd w:id="3"/>
    </w:p>
    <w:p w14:paraId="4256D7ED" w14:textId="640300E5" w:rsidR="00110E3B" w:rsidRDefault="00110E3B" w:rsidP="00110E3B">
      <w:r>
        <w:t>Statistics Netherlands (CBS)</w:t>
      </w:r>
      <w:r>
        <w:t xml:space="preserve"> wants to research if their respondents are having at least 150 minutes of moderate intense physical activity. </w:t>
      </w:r>
      <w:r>
        <w:t xml:space="preserve">Currently, they are measuring by asking their respondent or health surveys. The issue with this is that people are not very good at estimating the time they spent on moving and sport. </w:t>
      </w:r>
      <w:r>
        <w:t xml:space="preserve">The respondents are estimating either to low or to high in certain activities, making the data collection very inaccurate and unusable. </w:t>
      </w:r>
      <w:r>
        <w:t xml:space="preserve">  </w:t>
      </w:r>
    </w:p>
    <w:p w14:paraId="3BFB8067" w14:textId="55D52063" w:rsidR="00110E3B" w:rsidRDefault="00110E3B" w:rsidP="00110E3B">
      <w:r>
        <w:t xml:space="preserve">Therefor CBS has been looking into alternatives like the accelerometer in combination with machine learning to give better and more accurate results when measuring the intensity of certain activities. </w:t>
      </w:r>
      <w:r>
        <w:t xml:space="preserve">They wanted a low cost device that could measure moderate physical activity and would be easy to wear for all age categories. </w:t>
      </w:r>
    </w:p>
    <w:p w14:paraId="0DEBD9D6" w14:textId="72CC4BE3" w:rsidR="00110E3B" w:rsidRDefault="00110E3B" w:rsidP="00110E3B">
      <w:r>
        <w:t xml:space="preserve">After doing extensive research CBS concluded that the </w:t>
      </w:r>
      <w:proofErr w:type="spellStart"/>
      <w:r>
        <w:t>ActivPal</w:t>
      </w:r>
      <w:proofErr w:type="spellEnd"/>
      <w:r>
        <w:t xml:space="preserve"> accelerometer would give the best results when looking into recognizing activities and the intensity of those activities</w:t>
      </w:r>
      <w:r>
        <w:t xml:space="preserve">. </w:t>
      </w:r>
      <w:r>
        <w:t xml:space="preserve">therefor CBS have chosen to do further research to find out how the combination of the </w:t>
      </w:r>
      <w:proofErr w:type="spellStart"/>
      <w:r>
        <w:t>ActivPal</w:t>
      </w:r>
      <w:proofErr w:type="spellEnd"/>
      <w:r>
        <w:t xml:space="preserve"> accelerometer in combination with machine learning can predict if respondents have done their moderate physical activity for 150 minutes per week.</w:t>
      </w:r>
    </w:p>
    <w:p w14:paraId="7ECBF9A8" w14:textId="7673D619" w:rsidR="00110E3B" w:rsidRPr="00110E3B" w:rsidRDefault="00110E3B" w:rsidP="00110E3B">
      <w:r>
        <w:t xml:space="preserve">Because of this the CBS started to collect lab tests and started to measure the movements of 41 correspondents in their regular workweek by using the </w:t>
      </w:r>
      <w:proofErr w:type="spellStart"/>
      <w:r>
        <w:t>Activepal</w:t>
      </w:r>
      <w:proofErr w:type="spellEnd"/>
      <w:r>
        <w:t xml:space="preserve"> Accelerator. The group of correspondents exist of the age 21 to 82 and varies between correspondents that are fit, and are not fit.  </w:t>
      </w:r>
    </w:p>
    <w:p w14:paraId="7E2FE2B8" w14:textId="59455120" w:rsidR="006B3325" w:rsidRPr="008276B1" w:rsidRDefault="006B3325" w:rsidP="006B3325">
      <w:pPr>
        <w:pStyle w:val="Kop2"/>
        <w:rPr>
          <w:lang w:val="en-GB"/>
        </w:rPr>
      </w:pPr>
      <w:bookmarkStart w:id="4" w:name="_Toc54812449"/>
      <w:r w:rsidRPr="008276B1">
        <w:rPr>
          <w:lang w:val="en-GB"/>
        </w:rPr>
        <w:t>Research questions</w:t>
      </w:r>
      <w:bookmarkEnd w:id="4"/>
    </w:p>
    <w:p w14:paraId="19213B75" w14:textId="77777777" w:rsidR="00110E3B" w:rsidRDefault="00110E3B" w:rsidP="00110E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color w:val="000000"/>
          <w:sz w:val="22"/>
          <w:szCs w:val="22"/>
          <w:lang w:val="en-GB"/>
        </w:rPr>
        <w:t>Within the </w:t>
      </w:r>
      <w:proofErr w:type="spellStart"/>
      <w:r>
        <w:rPr>
          <w:rStyle w:val="normaltextrun"/>
          <w:rFonts w:ascii="Calibri" w:hAnsi="Calibri" w:cs="Segoe UI"/>
          <w:color w:val="000000"/>
          <w:sz w:val="22"/>
          <w:szCs w:val="22"/>
          <w:lang w:val="en-GB"/>
        </w:rPr>
        <w:t>ActivePal</w:t>
      </w:r>
      <w:proofErr w:type="spellEnd"/>
      <w:r>
        <w:rPr>
          <w:rStyle w:val="normaltextrun"/>
          <w:rFonts w:ascii="Calibri" w:hAnsi="Calibri" w:cs="Segoe UI"/>
          <w:color w:val="000000"/>
          <w:sz w:val="22"/>
          <w:szCs w:val="22"/>
          <w:lang w:val="en-GB"/>
        </w:rPr>
        <w:t> project we will be working with three main research questions. To give a good answer to main research question. We have decided to split the questions up in different topics. The main questions are marked as bold, the sub questions are marked as Italic. </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170A8D4E" w14:textId="77777777" w:rsidR="00110E3B" w:rsidRDefault="00110E3B" w:rsidP="00110E3B">
      <w:pPr>
        <w:pStyle w:val="paragraph"/>
        <w:spacing w:before="0" w:beforeAutospacing="0" w:after="0" w:afterAutospacing="0"/>
        <w:textAlignment w:val="baseline"/>
        <w:rPr>
          <w:rStyle w:val="normaltextrun"/>
          <w:rFonts w:ascii="Calibri" w:hAnsi="Calibri" w:cs="Segoe UI"/>
          <w:b/>
          <w:bCs/>
          <w:color w:val="000000"/>
          <w:sz w:val="22"/>
          <w:szCs w:val="22"/>
          <w:lang w:val="en-GB"/>
        </w:rPr>
      </w:pPr>
    </w:p>
    <w:p w14:paraId="2AF2BD7D" w14:textId="4D3C22A9" w:rsidR="00110E3B" w:rsidRDefault="00110E3B" w:rsidP="00110E3B">
      <w:pPr>
        <w:pStyle w:val="paragraph"/>
        <w:spacing w:before="0" w:beforeAutospacing="0" w:after="0" w:afterAutospacing="0"/>
        <w:textAlignment w:val="baseline"/>
        <w:rPr>
          <w:rFonts w:ascii="Calibri" w:hAnsi="Calibri" w:cs="Segoe UI"/>
          <w:sz w:val="22"/>
          <w:szCs w:val="22"/>
        </w:rPr>
      </w:pPr>
      <w:r>
        <w:rPr>
          <w:rStyle w:val="normaltextrun"/>
          <w:rFonts w:ascii="Calibri" w:hAnsi="Calibri" w:cs="Segoe UI"/>
          <w:b/>
          <w:bCs/>
          <w:color w:val="000000"/>
          <w:sz w:val="22"/>
          <w:szCs w:val="22"/>
          <w:lang w:val="en-GB"/>
        </w:rPr>
        <w:t>How can Machine Learning be used to predict the intensity of activities performed in a lab situation by a person, who is being monitored with </w:t>
      </w:r>
      <w:proofErr w:type="spellStart"/>
      <w:r>
        <w:rPr>
          <w:rStyle w:val="normaltextrun"/>
          <w:rFonts w:ascii="Calibri" w:hAnsi="Calibri" w:cs="Segoe UI"/>
          <w:b/>
          <w:bCs/>
          <w:color w:val="000000"/>
          <w:sz w:val="22"/>
          <w:szCs w:val="22"/>
          <w:lang w:val="en-GB"/>
        </w:rPr>
        <w:t>Vyntus</w:t>
      </w:r>
      <w:proofErr w:type="spellEnd"/>
      <w:r>
        <w:rPr>
          <w:rStyle w:val="normaltextrun"/>
          <w:rFonts w:ascii="Calibri" w:hAnsi="Calibri" w:cs="Segoe UI"/>
          <w:b/>
          <w:bCs/>
          <w:color w:val="000000"/>
          <w:sz w:val="22"/>
          <w:szCs w:val="22"/>
          <w:lang w:val="en-GB"/>
        </w:rPr>
        <w:t> One and wearing </w:t>
      </w:r>
      <w:proofErr w:type="spellStart"/>
      <w:r>
        <w:rPr>
          <w:rStyle w:val="normaltextrun"/>
          <w:rFonts w:ascii="Calibri" w:hAnsi="Calibri" w:cs="Segoe UI"/>
          <w:b/>
          <w:bCs/>
          <w:color w:val="000000"/>
          <w:sz w:val="22"/>
          <w:szCs w:val="22"/>
          <w:lang w:val="en-GB"/>
        </w:rPr>
        <w:t>ActivPal</w:t>
      </w:r>
      <w:proofErr w:type="spellEnd"/>
      <w:r>
        <w:rPr>
          <w:rStyle w:val="normaltextrun"/>
          <w:rFonts w:ascii="Calibri" w:hAnsi="Calibri" w:cs="Segoe UI"/>
          <w:b/>
          <w:bCs/>
          <w:color w:val="000000"/>
          <w:sz w:val="22"/>
          <w:szCs w:val="22"/>
          <w:lang w:val="en-GB"/>
        </w:rPr>
        <w:t> accelerometer?</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27D90D7D" w14:textId="5E8EA9A0" w:rsidR="00110E3B" w:rsidRPr="00110E3B" w:rsidRDefault="00110E3B" w:rsidP="00EE2980">
      <w:pPr>
        <w:pStyle w:val="paragraph"/>
        <w:numPr>
          <w:ilvl w:val="0"/>
          <w:numId w:val="4"/>
        </w:numPr>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i/>
          <w:iCs/>
          <w:color w:val="000000"/>
          <w:sz w:val="22"/>
          <w:szCs w:val="22"/>
          <w:lang w:val="en-GB"/>
        </w:rPr>
        <w:t>What measurement does </w:t>
      </w:r>
      <w:proofErr w:type="spellStart"/>
      <w:r>
        <w:rPr>
          <w:rStyle w:val="normaltextrun"/>
          <w:rFonts w:ascii="Calibri" w:hAnsi="Calibri" w:cs="Segoe UI"/>
          <w:i/>
          <w:iCs/>
          <w:color w:val="000000"/>
          <w:sz w:val="22"/>
          <w:szCs w:val="22"/>
          <w:lang w:val="en-GB"/>
        </w:rPr>
        <w:t>ActivPal</w:t>
      </w:r>
      <w:proofErr w:type="spellEnd"/>
      <w:r>
        <w:rPr>
          <w:rStyle w:val="normaltextrun"/>
          <w:rFonts w:ascii="Calibri" w:hAnsi="Calibri" w:cs="Segoe UI"/>
          <w:i/>
          <w:iCs/>
          <w:color w:val="000000"/>
          <w:sz w:val="22"/>
          <w:szCs w:val="22"/>
          <w:lang w:val="en-GB"/>
        </w:rPr>
        <w:t> use for intensity and why?</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14CD45F2" w14:textId="2E199E42" w:rsidR="00110E3B" w:rsidRDefault="00110E3B" w:rsidP="00EE2980">
      <w:pPr>
        <w:pStyle w:val="paragraph"/>
        <w:numPr>
          <w:ilvl w:val="0"/>
          <w:numId w:val="4"/>
        </w:numPr>
        <w:spacing w:before="0" w:beforeAutospacing="0" w:after="0" w:afterAutospacing="0"/>
        <w:textAlignment w:val="baseline"/>
        <w:rPr>
          <w:rFonts w:ascii="Calibri" w:hAnsi="Calibri" w:cs="Segoe UI"/>
          <w:sz w:val="22"/>
          <w:szCs w:val="22"/>
        </w:rPr>
      </w:pPr>
      <w:r>
        <w:rPr>
          <w:rStyle w:val="normaltextrun"/>
          <w:rFonts w:ascii="Calibri" w:hAnsi="Calibri" w:cs="Segoe UI"/>
          <w:i/>
          <w:iCs/>
          <w:color w:val="000000"/>
          <w:sz w:val="22"/>
          <w:szCs w:val="22"/>
          <w:lang w:val="en-GB"/>
        </w:rPr>
        <w:t>Is it possible to extract this intensity measurement values from just </w:t>
      </w:r>
      <w:proofErr w:type="spellStart"/>
      <w:r>
        <w:rPr>
          <w:rStyle w:val="normaltextrun"/>
          <w:rFonts w:ascii="Calibri" w:hAnsi="Calibri" w:cs="Segoe UI"/>
          <w:i/>
          <w:iCs/>
          <w:color w:val="000000"/>
          <w:sz w:val="22"/>
          <w:szCs w:val="22"/>
          <w:lang w:val="en-GB"/>
        </w:rPr>
        <w:t>Vyntus</w:t>
      </w:r>
      <w:proofErr w:type="spellEnd"/>
      <w:r>
        <w:rPr>
          <w:rStyle w:val="normaltextrun"/>
          <w:rFonts w:ascii="Calibri" w:hAnsi="Calibri" w:cs="Segoe UI"/>
          <w:i/>
          <w:iCs/>
          <w:color w:val="000000"/>
          <w:sz w:val="22"/>
          <w:szCs w:val="22"/>
          <w:lang w:val="en-GB"/>
        </w:rPr>
        <w:t> One data, if so, how?</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28FB8821" w14:textId="77777777" w:rsidR="00110E3B" w:rsidRDefault="00110E3B" w:rsidP="00110E3B">
      <w:pPr>
        <w:pStyle w:val="paragraph"/>
        <w:spacing w:before="0" w:beforeAutospacing="0" w:after="0" w:afterAutospacing="0"/>
        <w:textAlignment w:val="baseline"/>
        <w:rPr>
          <w:rStyle w:val="normaltextrun"/>
          <w:rFonts w:ascii="Calibri" w:hAnsi="Calibri" w:cs="Segoe UI"/>
          <w:b/>
          <w:bCs/>
          <w:color w:val="000000"/>
          <w:sz w:val="22"/>
          <w:szCs w:val="22"/>
          <w:lang w:val="en-GB"/>
        </w:rPr>
      </w:pPr>
    </w:p>
    <w:p w14:paraId="22010C97" w14:textId="0ADBAFFF" w:rsidR="00110E3B" w:rsidRDefault="00110E3B" w:rsidP="00110E3B">
      <w:pPr>
        <w:pStyle w:val="paragraph"/>
        <w:spacing w:before="0" w:beforeAutospacing="0" w:after="0" w:afterAutospacing="0"/>
        <w:textAlignment w:val="baseline"/>
        <w:rPr>
          <w:rFonts w:ascii="Calibri" w:hAnsi="Calibri" w:cs="Segoe UI"/>
          <w:sz w:val="22"/>
          <w:szCs w:val="22"/>
        </w:rPr>
      </w:pPr>
      <w:r>
        <w:rPr>
          <w:rStyle w:val="normaltextrun"/>
          <w:rFonts w:ascii="Calibri" w:hAnsi="Calibri" w:cs="Segoe UI"/>
          <w:b/>
          <w:bCs/>
          <w:color w:val="000000"/>
          <w:sz w:val="22"/>
          <w:szCs w:val="22"/>
          <w:lang w:val="en-GB"/>
        </w:rPr>
        <w:t>How can Machine Learning be used to predict the intensity of activities performed by a person wearing only the </w:t>
      </w:r>
      <w:proofErr w:type="spellStart"/>
      <w:r>
        <w:rPr>
          <w:rStyle w:val="normaltextrun"/>
          <w:rFonts w:ascii="Calibri" w:hAnsi="Calibri" w:cs="Segoe UI"/>
          <w:b/>
          <w:bCs/>
          <w:color w:val="000000"/>
          <w:sz w:val="22"/>
          <w:szCs w:val="22"/>
          <w:lang w:val="en-GB"/>
        </w:rPr>
        <w:t>ActivPal</w:t>
      </w:r>
      <w:proofErr w:type="spellEnd"/>
      <w:r>
        <w:rPr>
          <w:rStyle w:val="normaltextrun"/>
          <w:rFonts w:ascii="Calibri" w:hAnsi="Calibri" w:cs="Segoe UI"/>
          <w:b/>
          <w:bCs/>
          <w:color w:val="000000"/>
          <w:sz w:val="22"/>
          <w:szCs w:val="22"/>
          <w:lang w:val="en-GB"/>
        </w:rPr>
        <w:t> accelerometer, based on the data gathered from </w:t>
      </w:r>
      <w:proofErr w:type="spellStart"/>
      <w:r>
        <w:rPr>
          <w:rStyle w:val="normaltextrun"/>
          <w:rFonts w:ascii="Calibri" w:hAnsi="Calibri" w:cs="Segoe UI"/>
          <w:b/>
          <w:bCs/>
          <w:color w:val="000000"/>
          <w:sz w:val="22"/>
          <w:szCs w:val="22"/>
          <w:lang w:val="en-GB"/>
        </w:rPr>
        <w:t>Vyntus</w:t>
      </w:r>
      <w:proofErr w:type="spellEnd"/>
      <w:r>
        <w:rPr>
          <w:rStyle w:val="normaltextrun"/>
          <w:rFonts w:ascii="Calibri" w:hAnsi="Calibri" w:cs="Segoe UI"/>
          <w:b/>
          <w:bCs/>
          <w:color w:val="000000"/>
          <w:sz w:val="22"/>
          <w:szCs w:val="22"/>
          <w:lang w:val="en-GB"/>
        </w:rPr>
        <w:t> One and </w:t>
      </w:r>
      <w:proofErr w:type="spellStart"/>
      <w:r>
        <w:rPr>
          <w:rStyle w:val="normaltextrun"/>
          <w:rFonts w:ascii="Calibri" w:hAnsi="Calibri" w:cs="Segoe UI"/>
          <w:b/>
          <w:bCs/>
          <w:color w:val="000000"/>
          <w:sz w:val="22"/>
          <w:szCs w:val="22"/>
          <w:lang w:val="en-GB"/>
        </w:rPr>
        <w:t>ActivPal</w:t>
      </w:r>
      <w:proofErr w:type="spellEnd"/>
      <w:r>
        <w:rPr>
          <w:rStyle w:val="normaltextrun"/>
          <w:rFonts w:ascii="Calibri" w:hAnsi="Calibri" w:cs="Segoe UI"/>
          <w:b/>
          <w:bCs/>
          <w:color w:val="000000"/>
          <w:sz w:val="22"/>
          <w:szCs w:val="22"/>
          <w:lang w:val="en-GB"/>
        </w:rPr>
        <w:t> accelerometer in the lab situation?</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1D4CAEC3" w14:textId="55CDE5C5" w:rsidR="00110E3B" w:rsidRDefault="00110E3B" w:rsidP="00EE2980">
      <w:pPr>
        <w:pStyle w:val="paragraph"/>
        <w:numPr>
          <w:ilvl w:val="0"/>
          <w:numId w:val="3"/>
        </w:numPr>
        <w:spacing w:before="0" w:beforeAutospacing="0" w:after="0" w:afterAutospacing="0"/>
        <w:textAlignment w:val="baseline"/>
        <w:rPr>
          <w:rFonts w:ascii="Calibri" w:hAnsi="Calibri" w:cs="Segoe UI"/>
          <w:sz w:val="22"/>
          <w:szCs w:val="22"/>
        </w:rPr>
      </w:pPr>
      <w:r>
        <w:rPr>
          <w:rStyle w:val="normaltextrun"/>
          <w:rFonts w:ascii="Calibri" w:hAnsi="Calibri" w:cs="Segoe UI"/>
          <w:i/>
          <w:iCs/>
          <w:color w:val="000000"/>
          <w:sz w:val="22"/>
          <w:szCs w:val="22"/>
          <w:lang w:val="en-GB"/>
        </w:rPr>
        <w:t>What machine learning model can best be used to measure the intensity for each activity?</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6AB9FF92" w14:textId="77777777" w:rsidR="00110E3B" w:rsidRDefault="00110E3B" w:rsidP="00110E3B">
      <w:pPr>
        <w:pStyle w:val="paragraph"/>
        <w:spacing w:before="0" w:beforeAutospacing="0" w:after="0" w:afterAutospacing="0"/>
        <w:textAlignment w:val="baseline"/>
        <w:rPr>
          <w:rStyle w:val="normaltextrun"/>
          <w:rFonts w:ascii="Calibri" w:hAnsi="Calibri" w:cs="Segoe UI"/>
          <w:b/>
          <w:bCs/>
          <w:color w:val="000000"/>
          <w:sz w:val="22"/>
          <w:szCs w:val="22"/>
          <w:lang w:val="en-GB"/>
        </w:rPr>
      </w:pPr>
    </w:p>
    <w:p w14:paraId="21D92145" w14:textId="54A22032" w:rsidR="00110E3B" w:rsidRDefault="00110E3B" w:rsidP="00110E3B">
      <w:pPr>
        <w:pStyle w:val="paragraph"/>
        <w:spacing w:before="0" w:beforeAutospacing="0" w:after="0" w:afterAutospacing="0"/>
        <w:textAlignment w:val="baseline"/>
        <w:rPr>
          <w:rFonts w:ascii="Calibri" w:hAnsi="Calibri" w:cs="Segoe UI"/>
          <w:sz w:val="22"/>
          <w:szCs w:val="22"/>
        </w:rPr>
      </w:pPr>
      <w:r>
        <w:rPr>
          <w:rStyle w:val="normaltextrun"/>
          <w:rFonts w:ascii="Calibri" w:hAnsi="Calibri" w:cs="Segoe UI"/>
          <w:b/>
          <w:bCs/>
          <w:color w:val="000000"/>
          <w:sz w:val="22"/>
          <w:szCs w:val="22"/>
          <w:lang w:val="en-GB"/>
        </w:rPr>
        <w:t>How can Machine Learning be used to determine whether people did their 150 minutes of moderate activity in </w:t>
      </w:r>
      <w:proofErr w:type="spellStart"/>
      <w:r>
        <w:rPr>
          <w:rStyle w:val="normaltextrun"/>
          <w:rFonts w:ascii="Calibri" w:hAnsi="Calibri" w:cs="Segoe UI"/>
          <w:b/>
          <w:bCs/>
          <w:color w:val="000000"/>
          <w:sz w:val="22"/>
          <w:szCs w:val="22"/>
          <w:lang w:val="en-GB"/>
        </w:rPr>
        <w:t>ActivPal</w:t>
      </w:r>
      <w:proofErr w:type="spellEnd"/>
      <w:r>
        <w:rPr>
          <w:rStyle w:val="normaltextrun"/>
          <w:rFonts w:ascii="Calibri" w:hAnsi="Calibri" w:cs="Segoe UI"/>
          <w:b/>
          <w:bCs/>
          <w:color w:val="000000"/>
          <w:sz w:val="22"/>
          <w:szCs w:val="22"/>
          <w:lang w:val="en-GB"/>
        </w:rPr>
        <w:t> accelerometer data of an entire week?</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21DE10E9" w14:textId="777E803F" w:rsidR="00110E3B" w:rsidRDefault="00110E3B" w:rsidP="00EE2980">
      <w:pPr>
        <w:pStyle w:val="paragraph"/>
        <w:numPr>
          <w:ilvl w:val="0"/>
          <w:numId w:val="2"/>
        </w:numPr>
        <w:spacing w:before="0" w:beforeAutospacing="0" w:after="0" w:afterAutospacing="0"/>
        <w:textAlignment w:val="baseline"/>
        <w:rPr>
          <w:rFonts w:ascii="Calibri" w:hAnsi="Calibri" w:cs="Segoe UI"/>
          <w:sz w:val="22"/>
          <w:szCs w:val="22"/>
        </w:rPr>
      </w:pPr>
      <w:r>
        <w:rPr>
          <w:rStyle w:val="normaltextrun"/>
          <w:rFonts w:ascii="Calibri" w:hAnsi="Calibri" w:cs="Segoe UI"/>
          <w:i/>
          <w:iCs/>
          <w:color w:val="000000"/>
          <w:sz w:val="22"/>
          <w:szCs w:val="22"/>
          <w:lang w:val="en-GB"/>
        </w:rPr>
        <w:t>How can Machine Learning be used to recognize the activities, performed in the lab situation, in the </w:t>
      </w:r>
      <w:proofErr w:type="spellStart"/>
      <w:r>
        <w:rPr>
          <w:rStyle w:val="normaltextrun"/>
          <w:rFonts w:ascii="Calibri" w:hAnsi="Calibri" w:cs="Segoe UI"/>
          <w:i/>
          <w:iCs/>
          <w:color w:val="000000"/>
          <w:sz w:val="22"/>
          <w:szCs w:val="22"/>
          <w:lang w:val="en-GB"/>
        </w:rPr>
        <w:t>ActivPal</w:t>
      </w:r>
      <w:proofErr w:type="spellEnd"/>
      <w:r>
        <w:rPr>
          <w:rStyle w:val="normaltextrun"/>
          <w:rFonts w:ascii="Calibri" w:hAnsi="Calibri" w:cs="Segoe UI"/>
          <w:i/>
          <w:iCs/>
          <w:color w:val="000000"/>
          <w:sz w:val="22"/>
          <w:szCs w:val="22"/>
          <w:lang w:val="en-GB"/>
        </w:rPr>
        <w:t> accelerometer data?</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5F3B8100" w14:textId="77777777" w:rsidR="00110E3B" w:rsidRDefault="00110E3B" w:rsidP="00110E3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color w:val="000000"/>
          <w:sz w:val="22"/>
          <w:szCs w:val="22"/>
        </w:rPr>
        <w:t> </w:t>
      </w:r>
    </w:p>
    <w:p w14:paraId="08D0CC59" w14:textId="77777777" w:rsidR="00110E3B" w:rsidRDefault="00110E3B" w:rsidP="00110E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color w:val="000000"/>
          <w:sz w:val="22"/>
          <w:szCs w:val="22"/>
          <w:lang w:val="en-GB"/>
        </w:rPr>
        <w:t>Every research question will be put into the Jira project management board, and the Jira Roadmap. With the corresponding tasks linked to it, by answering all questions and doing the corresponding tasks we can answer the main research questions.</w:t>
      </w:r>
      <w:r w:rsidRPr="00110E3B">
        <w:rPr>
          <w:rStyle w:val="normaltextrun"/>
          <w:rFonts w:ascii="Calibri" w:hAnsi="Calibri" w:cs="Segoe UI"/>
          <w:color w:val="000000"/>
          <w:sz w:val="22"/>
          <w:szCs w:val="22"/>
        </w:rPr>
        <w:t> </w:t>
      </w:r>
      <w:r>
        <w:rPr>
          <w:rStyle w:val="eop"/>
          <w:rFonts w:ascii="Calibri" w:hAnsi="Calibri" w:cs="Segoe UI"/>
          <w:color w:val="000000"/>
          <w:sz w:val="22"/>
          <w:szCs w:val="22"/>
        </w:rPr>
        <w:t> </w:t>
      </w:r>
    </w:p>
    <w:p w14:paraId="7D9B4D0E" w14:textId="61F26CD8" w:rsidR="00110E3B" w:rsidRDefault="00110E3B">
      <w:pPr>
        <w:rPr>
          <w:lang w:val="en-GB"/>
        </w:rPr>
      </w:pPr>
    </w:p>
    <w:p w14:paraId="297AE33F" w14:textId="1A6A9D7E" w:rsidR="00110E3B" w:rsidRPr="00110E3B" w:rsidRDefault="00110E3B"/>
    <w:p w14:paraId="7D80BAF9" w14:textId="641759E9" w:rsidR="00340A1A" w:rsidRPr="00110E3B" w:rsidRDefault="00340A1A"/>
    <w:p w14:paraId="4E91E069" w14:textId="2E717D51" w:rsidR="00340A1A" w:rsidRPr="00110E3B" w:rsidRDefault="0020501B" w:rsidP="00110E3B">
      <w:pPr>
        <w:pStyle w:val="Kop1"/>
        <w:rPr>
          <w:lang w:val="en-GB"/>
        </w:rPr>
      </w:pPr>
      <w:bookmarkStart w:id="5" w:name="_Toc54812459"/>
      <w:r w:rsidRPr="00110E3B">
        <w:rPr>
          <w:lang w:val="en-GB"/>
        </w:rPr>
        <w:t>Work planning</w:t>
      </w:r>
      <w:bookmarkEnd w:id="5"/>
    </w:p>
    <w:p w14:paraId="32FBA8EE" w14:textId="77777777" w:rsidR="005A7572" w:rsidRPr="008276B1" w:rsidRDefault="005A7572" w:rsidP="005A7572">
      <w:pPr>
        <w:rPr>
          <w:lang w:val="en-GB"/>
        </w:rPr>
      </w:pPr>
      <w:r w:rsidRPr="008276B1">
        <w:rPr>
          <w:lang w:val="en-GB"/>
        </w:rPr>
        <w:t xml:space="preserve">For the </w:t>
      </w:r>
      <w:proofErr w:type="spellStart"/>
      <w:r w:rsidRPr="008276B1">
        <w:rPr>
          <w:lang w:val="en-GB"/>
        </w:rPr>
        <w:t>ActivePal</w:t>
      </w:r>
      <w:proofErr w:type="spellEnd"/>
      <w:r w:rsidRPr="008276B1">
        <w:rPr>
          <w:lang w:val="en-GB"/>
        </w:rPr>
        <w:t xml:space="preserve"> project management we have been using the Agile (scrum) method. To follow the scrum method, there will be daily </w:t>
      </w:r>
      <w:proofErr w:type="spellStart"/>
      <w:r w:rsidRPr="008276B1">
        <w:rPr>
          <w:lang w:val="en-GB"/>
        </w:rPr>
        <w:t>standups</w:t>
      </w:r>
      <w:proofErr w:type="spellEnd"/>
      <w:r w:rsidRPr="008276B1">
        <w:rPr>
          <w:lang w:val="en-GB"/>
        </w:rPr>
        <w:t xml:space="preserve">. Within our project the daily </w:t>
      </w:r>
      <w:proofErr w:type="spellStart"/>
      <w:r w:rsidRPr="008276B1">
        <w:rPr>
          <w:lang w:val="en-GB"/>
        </w:rPr>
        <w:t>standup</w:t>
      </w:r>
      <w:proofErr w:type="spellEnd"/>
      <w:r w:rsidRPr="008276B1">
        <w:rPr>
          <w:lang w:val="en-GB"/>
        </w:rPr>
        <w:t xml:space="preserve"> time is 9:30 and since day 1, we have been following this method every day. Within the daily </w:t>
      </w:r>
      <w:proofErr w:type="spellStart"/>
      <w:r w:rsidRPr="008276B1">
        <w:rPr>
          <w:lang w:val="en-GB"/>
        </w:rPr>
        <w:t>standup</w:t>
      </w:r>
      <w:proofErr w:type="spellEnd"/>
      <w:r w:rsidRPr="008276B1">
        <w:rPr>
          <w:lang w:val="en-GB"/>
        </w:rPr>
        <w:t xml:space="preserve"> we discuss the progress of the prior day and the plans for today. Also, we discuss issues that you might encountered. If you are stuck or not sure what you should be doing next, we make sure that clear that up and make new working pairs. </w:t>
      </w:r>
    </w:p>
    <w:p w14:paraId="7B8C8494" w14:textId="77777777" w:rsidR="005A7572" w:rsidRPr="008276B1" w:rsidRDefault="005A7572" w:rsidP="005A7572">
      <w:pPr>
        <w:rPr>
          <w:lang w:val="en-GB"/>
        </w:rPr>
      </w:pPr>
      <w:r w:rsidRPr="008276B1">
        <w:rPr>
          <w:lang w:val="en-GB"/>
        </w:rPr>
        <w:t xml:space="preserve">At the end of the sprint, we hold a retrospective. This is the best way to look back at the last two weeks and make an evaluation of the progress that have been made. Also, we use this time to see how everybody is feeling and if we need to make changes to make sure that everybody is happy. </w:t>
      </w:r>
    </w:p>
    <w:p w14:paraId="58C724F7" w14:textId="77777777" w:rsidR="005A7572" w:rsidRPr="008276B1" w:rsidRDefault="005A7572" w:rsidP="005A7572">
      <w:pPr>
        <w:rPr>
          <w:lang w:val="en-GB"/>
        </w:rPr>
      </w:pPr>
      <w:r w:rsidRPr="008276B1">
        <w:rPr>
          <w:lang w:val="en-GB"/>
        </w:rPr>
        <w:t xml:space="preserve">Since we are using the Scrum method, this also means that every project member has a certain role. Every sprint we rotate the roles within our project group, to make sure that everybody is getting more experienced with Scrum and working together. </w:t>
      </w:r>
    </w:p>
    <w:p w14:paraId="6AE1F3AA" w14:textId="77777777" w:rsidR="005A7572" w:rsidRPr="008276B1" w:rsidRDefault="005A7572" w:rsidP="005A7572">
      <w:pPr>
        <w:rPr>
          <w:lang w:val="en-GB"/>
        </w:rPr>
      </w:pPr>
      <w:r w:rsidRPr="008276B1">
        <w:rPr>
          <w:lang w:val="en-GB"/>
        </w:rPr>
        <w:t xml:space="preserve">The infrastructure/tool we have been using for this is Jira. Jira is a plan, track and manage software that is mostly used for software development. Within the </w:t>
      </w:r>
      <w:proofErr w:type="spellStart"/>
      <w:r w:rsidRPr="008276B1">
        <w:rPr>
          <w:lang w:val="en-GB"/>
        </w:rPr>
        <w:t>ActivePal</w:t>
      </w:r>
      <w:proofErr w:type="spellEnd"/>
      <w:r w:rsidRPr="008276B1">
        <w:rPr>
          <w:lang w:val="en-GB"/>
        </w:rPr>
        <w:t xml:space="preserve"> project Jira is not only used for software development but also for the research development from week 1. </w:t>
      </w:r>
    </w:p>
    <w:p w14:paraId="794DBC16" w14:textId="7D139D1F" w:rsidR="005A7572" w:rsidRPr="008276B1" w:rsidRDefault="005A7572" w:rsidP="005A7572">
      <w:pPr>
        <w:rPr>
          <w:lang w:val="en-GB"/>
        </w:rPr>
      </w:pPr>
      <w:r w:rsidRPr="008276B1">
        <w:rPr>
          <w:lang w:val="en-GB"/>
        </w:rPr>
        <w:t xml:space="preserve">The main research questions have been divided into smaller tasks called research sub tasks. Every sub research question has a few tasks that help to answer the question and guide us to the right approach to give an answer. By combining Jira with our sub questions, we can put all the sub questions into the Jira Road Map. This gives the whole group a good overview of the questions that still need to be answered and the tasks needed to answer the sub questions. </w:t>
      </w:r>
    </w:p>
    <w:p w14:paraId="1BD75102" w14:textId="117EE39D" w:rsidR="007D4B20" w:rsidRPr="008276B1" w:rsidRDefault="005A7572" w:rsidP="005A7572">
      <w:pPr>
        <w:rPr>
          <w:lang w:val="en-GB"/>
        </w:rPr>
      </w:pPr>
      <w:r w:rsidRPr="008276B1">
        <w:rPr>
          <w:lang w:val="en-GB"/>
        </w:rPr>
        <w:t xml:space="preserve">To get access to our Jira board you can contact one of the </w:t>
      </w:r>
      <w:proofErr w:type="spellStart"/>
      <w:r w:rsidRPr="008276B1">
        <w:rPr>
          <w:lang w:val="en-GB"/>
        </w:rPr>
        <w:t>ActivePal</w:t>
      </w:r>
      <w:proofErr w:type="spellEnd"/>
      <w:r w:rsidRPr="008276B1">
        <w:rPr>
          <w:lang w:val="en-GB"/>
        </w:rPr>
        <w:t xml:space="preserve"> group members for an invite and a brief explanation. </w:t>
      </w:r>
    </w:p>
    <w:p w14:paraId="204A02D0" w14:textId="77777777" w:rsidR="007D4B20" w:rsidRPr="008276B1" w:rsidRDefault="007D4B20" w:rsidP="005A7572">
      <w:pPr>
        <w:rPr>
          <w:lang w:val="en-GB"/>
        </w:rPr>
      </w:pPr>
    </w:p>
    <w:p w14:paraId="4E531A0D" w14:textId="449C6A38" w:rsidR="00340A1A" w:rsidRPr="00110E3B" w:rsidRDefault="00340A1A" w:rsidP="00110E3B">
      <w:pPr>
        <w:rPr>
          <w:lang w:val="nl-NL"/>
        </w:rPr>
      </w:pPr>
    </w:p>
    <w:sectPr w:rsidR="00340A1A" w:rsidRPr="00110E3B">
      <w:headerReference w:type="default" r:id="rId13"/>
      <w:footerReference w:type="default" r:id="rId14"/>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5EFBF" w14:textId="77777777" w:rsidR="00EE2980" w:rsidRDefault="00EE2980">
      <w:pPr>
        <w:spacing w:before="0" w:after="0" w:line="240" w:lineRule="auto"/>
      </w:pPr>
      <w:r>
        <w:separator/>
      </w:r>
    </w:p>
  </w:endnote>
  <w:endnote w:type="continuationSeparator" w:id="0">
    <w:p w14:paraId="041902B3" w14:textId="77777777" w:rsidR="00EE2980" w:rsidRDefault="00EE29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7DEB" w14:textId="31ECEED2" w:rsidR="007D1FA8" w:rsidRPr="007D1FA8" w:rsidRDefault="001C72F5">
    <w:pPr>
      <w:pBdr>
        <w:top w:val="nil"/>
        <w:left w:val="nil"/>
        <w:bottom w:val="nil"/>
        <w:right w:val="nil"/>
        <w:between w:val="nil"/>
      </w:pBdr>
      <w:tabs>
        <w:tab w:val="center" w:pos="4513"/>
        <w:tab w:val="right" w:pos="9026"/>
      </w:tabs>
      <w:spacing w:after="0" w:line="240" w:lineRule="auto"/>
      <w:rPr>
        <w:color w:val="000000"/>
        <w:lang w:val="nl-NL"/>
      </w:rPr>
    </w:pPr>
    <w:proofErr w:type="spellStart"/>
    <w:r>
      <w:rPr>
        <w:color w:val="000000"/>
        <w:lang w:val="nl-NL"/>
      </w:rPr>
      <w:t>Activ</w:t>
    </w:r>
    <w:r w:rsidR="001973B8">
      <w:rPr>
        <w:color w:val="000000"/>
        <w:lang w:val="nl-NL"/>
      </w:rPr>
      <w:t>e</w:t>
    </w:r>
    <w:r>
      <w:rPr>
        <w:color w:val="000000"/>
        <w:lang w:val="nl-NL"/>
      </w:rPr>
      <w:t>pal</w:t>
    </w:r>
    <w:proofErr w:type="spellEnd"/>
    <w:r w:rsidR="007D1FA8" w:rsidRPr="007D1FA8">
      <w:rPr>
        <w:color w:val="000000"/>
        <w:lang w:val="nl-NL"/>
      </w:rPr>
      <w:tab/>
    </w:r>
    <w:r>
      <w:rPr>
        <w:color w:val="000000"/>
        <w:lang w:val="nl-NL"/>
      </w:rPr>
      <w:t>Research plan</w:t>
    </w:r>
    <w:r w:rsidR="007D1FA8" w:rsidRPr="007D1FA8">
      <w:rPr>
        <w:color w:val="000000"/>
        <w:lang w:val="nl-NL"/>
      </w:rPr>
      <w:tab/>
    </w:r>
    <w:r w:rsidR="007D1FA8">
      <w:rPr>
        <w:color w:val="000000"/>
      </w:rPr>
      <w:fldChar w:fldCharType="begin"/>
    </w:r>
    <w:r w:rsidR="007D1FA8" w:rsidRPr="007D1FA8">
      <w:rPr>
        <w:color w:val="000000"/>
        <w:lang w:val="nl-NL"/>
      </w:rPr>
      <w:instrText>PAGE</w:instrText>
    </w:r>
    <w:r w:rsidR="007D1FA8">
      <w:rPr>
        <w:color w:val="000000"/>
      </w:rPr>
      <w:fldChar w:fldCharType="separate"/>
    </w:r>
    <w:r w:rsidR="007D1FA8" w:rsidRPr="007D1FA8">
      <w:rPr>
        <w:noProof/>
        <w:color w:val="000000"/>
        <w:lang w:val="nl-NL"/>
      </w:rPr>
      <w:t>2</w:t>
    </w:r>
    <w:r w:rsidR="007D1FA8">
      <w:rPr>
        <w:color w:val="000000"/>
      </w:rPr>
      <w:fldChar w:fldCharType="end"/>
    </w:r>
  </w:p>
  <w:p w14:paraId="07B889CD" w14:textId="77777777" w:rsidR="007D1FA8" w:rsidRPr="007D1FA8" w:rsidRDefault="007D1FA8">
    <w:pPr>
      <w:widowControl w:val="0"/>
      <w:pBdr>
        <w:top w:val="nil"/>
        <w:left w:val="nil"/>
        <w:bottom w:val="nil"/>
        <w:right w:val="nil"/>
        <w:between w:val="nil"/>
      </w:pBdr>
      <w:spacing w:before="0" w:after="0" w:line="276" w:lineRule="auto"/>
      <w:rPr>
        <w:color w:val="000000"/>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26A20" w14:textId="77777777" w:rsidR="00EE2980" w:rsidRDefault="00EE2980">
      <w:pPr>
        <w:spacing w:before="0" w:after="0" w:line="240" w:lineRule="auto"/>
      </w:pPr>
      <w:r>
        <w:separator/>
      </w:r>
    </w:p>
  </w:footnote>
  <w:footnote w:type="continuationSeparator" w:id="0">
    <w:p w14:paraId="234E5798" w14:textId="77777777" w:rsidR="00EE2980" w:rsidRDefault="00EE29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81B64" w14:textId="67BFA216" w:rsidR="007D1FA8" w:rsidRPr="007D1FA8" w:rsidRDefault="007D1FA8">
    <w:pPr>
      <w:pBdr>
        <w:top w:val="nil"/>
        <w:left w:val="nil"/>
        <w:bottom w:val="nil"/>
        <w:right w:val="nil"/>
        <w:between w:val="nil"/>
      </w:pBdr>
      <w:tabs>
        <w:tab w:val="center" w:pos="4513"/>
        <w:tab w:val="right" w:pos="9026"/>
      </w:tabs>
      <w:spacing w:after="0" w:line="240" w:lineRule="auto"/>
      <w:rPr>
        <w:color w:val="000000"/>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68C7"/>
    <w:multiLevelType w:val="multilevel"/>
    <w:tmpl w:val="B3DA2C5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46D7292"/>
    <w:multiLevelType w:val="hybridMultilevel"/>
    <w:tmpl w:val="46B4EE1C"/>
    <w:lvl w:ilvl="0" w:tplc="9CC47058">
      <w:numFmt w:val="bullet"/>
      <w:lvlText w:val="-"/>
      <w:lvlJc w:val="left"/>
      <w:pPr>
        <w:ind w:left="720" w:hanging="360"/>
      </w:pPr>
      <w:rPr>
        <w:rFonts w:ascii="Calibri" w:eastAsia="Times New Roman" w:hAnsi="Calibri" w:cs="Segoe UI"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A7C3C"/>
    <w:multiLevelType w:val="hybridMultilevel"/>
    <w:tmpl w:val="F0BE30FE"/>
    <w:lvl w:ilvl="0" w:tplc="09FEBED8">
      <w:numFmt w:val="bullet"/>
      <w:lvlText w:val="-"/>
      <w:lvlJc w:val="left"/>
      <w:pPr>
        <w:ind w:left="720" w:hanging="360"/>
      </w:pPr>
      <w:rPr>
        <w:rFonts w:ascii="Calibri" w:eastAsia="Times New Roman" w:hAnsi="Calibri" w:cs="Segoe UI"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30396"/>
    <w:multiLevelType w:val="hybridMultilevel"/>
    <w:tmpl w:val="F992E188"/>
    <w:lvl w:ilvl="0" w:tplc="AA6C6BCC">
      <w:numFmt w:val="bullet"/>
      <w:lvlText w:val="-"/>
      <w:lvlJc w:val="left"/>
      <w:pPr>
        <w:ind w:left="720" w:hanging="360"/>
      </w:pPr>
      <w:rPr>
        <w:rFonts w:ascii="Calibri" w:eastAsia="Times New Roman" w:hAnsi="Calibri" w:cs="Segoe UI"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1A"/>
    <w:rsid w:val="0002DDED"/>
    <w:rsid w:val="00033DD5"/>
    <w:rsid w:val="0006496C"/>
    <w:rsid w:val="00110E3B"/>
    <w:rsid w:val="001973B8"/>
    <w:rsid w:val="001C72F5"/>
    <w:rsid w:val="0020501B"/>
    <w:rsid w:val="00340A1A"/>
    <w:rsid w:val="003F62A2"/>
    <w:rsid w:val="004320F5"/>
    <w:rsid w:val="004429EE"/>
    <w:rsid w:val="00444D01"/>
    <w:rsid w:val="004C7892"/>
    <w:rsid w:val="005050AA"/>
    <w:rsid w:val="005229DF"/>
    <w:rsid w:val="00591413"/>
    <w:rsid w:val="005A7572"/>
    <w:rsid w:val="005D3ABA"/>
    <w:rsid w:val="00660C10"/>
    <w:rsid w:val="00665766"/>
    <w:rsid w:val="006B3325"/>
    <w:rsid w:val="006D567F"/>
    <w:rsid w:val="00783CEF"/>
    <w:rsid w:val="007D1FA8"/>
    <w:rsid w:val="007D4B20"/>
    <w:rsid w:val="00825526"/>
    <w:rsid w:val="008276B1"/>
    <w:rsid w:val="008815B4"/>
    <w:rsid w:val="00894381"/>
    <w:rsid w:val="009124D8"/>
    <w:rsid w:val="0093455A"/>
    <w:rsid w:val="00977393"/>
    <w:rsid w:val="009926A1"/>
    <w:rsid w:val="00B910C1"/>
    <w:rsid w:val="00BA513D"/>
    <w:rsid w:val="00BF20DD"/>
    <w:rsid w:val="00CF17B1"/>
    <w:rsid w:val="00D331EE"/>
    <w:rsid w:val="00D7736D"/>
    <w:rsid w:val="00DB3413"/>
    <w:rsid w:val="00E86221"/>
    <w:rsid w:val="00EE2980"/>
    <w:rsid w:val="00EE4607"/>
    <w:rsid w:val="00F06C94"/>
    <w:rsid w:val="00F94991"/>
    <w:rsid w:val="3747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F7CB"/>
  <w15:docId w15:val="{BF8F0C97-B92F-4BA6-B517-7A50CA2D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10E3B"/>
    <w:rPr>
      <w:lang w:val="en-US"/>
    </w:rPr>
  </w:style>
  <w:style w:type="paragraph" w:styleId="Kop1">
    <w:name w:val="heading 1"/>
    <w:basedOn w:val="Standaard"/>
    <w:next w:val="Standaard"/>
    <w:link w:val="Kop1Char"/>
    <w:uiPriority w:val="9"/>
    <w:qFormat/>
    <w:rsid w:val="004C7892"/>
    <w:pPr>
      <w:keepNext/>
      <w:keepLines/>
      <w:numPr>
        <w:numId w:val="1"/>
      </w:numPr>
      <w:spacing w:before="0"/>
      <w:ind w:left="431" w:hanging="431"/>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C7892"/>
    <w:pPr>
      <w:keepNext/>
      <w:keepLines/>
      <w:numPr>
        <w:ilvl w:val="1"/>
        <w:numId w:val="1"/>
      </w:numPr>
      <w:spacing w:before="240" w:after="0"/>
      <w:ind w:left="578" w:hanging="578"/>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732D0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732D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732D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732D0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732D0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732D0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32D0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32D09"/>
    <w:pPr>
      <w:spacing w:after="0" w:line="240" w:lineRule="auto"/>
      <w:contextualSpacing/>
    </w:pPr>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732D0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32D09"/>
    <w:rPr>
      <w:lang w:val="en-US"/>
    </w:rPr>
  </w:style>
  <w:style w:type="paragraph" w:styleId="Voettekst">
    <w:name w:val="footer"/>
    <w:basedOn w:val="Standaard"/>
    <w:link w:val="VoettekstChar"/>
    <w:uiPriority w:val="99"/>
    <w:unhideWhenUsed/>
    <w:rsid w:val="00732D0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32D09"/>
    <w:rPr>
      <w:lang w:val="en-US"/>
    </w:rPr>
  </w:style>
  <w:style w:type="character" w:customStyle="1" w:styleId="TitelChar">
    <w:name w:val="Titel Char"/>
    <w:basedOn w:val="Standaardalinea-lettertype"/>
    <w:link w:val="Titel"/>
    <w:uiPriority w:val="10"/>
    <w:rsid w:val="00732D09"/>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Pr>
      <w:color w:val="5A5A5A"/>
    </w:rPr>
  </w:style>
  <w:style w:type="character" w:customStyle="1" w:styleId="OndertitelChar">
    <w:name w:val="Ondertitel Char"/>
    <w:basedOn w:val="Standaardalinea-lettertype"/>
    <w:link w:val="Ondertitel"/>
    <w:uiPriority w:val="11"/>
    <w:rsid w:val="00732D09"/>
    <w:rPr>
      <w:rFonts w:eastAsiaTheme="minorEastAsia"/>
      <w:color w:val="5A5A5A" w:themeColor="text1" w:themeTint="A5"/>
      <w:spacing w:val="15"/>
      <w:lang w:val="en-US"/>
    </w:rPr>
  </w:style>
  <w:style w:type="paragraph" w:styleId="Lijstalinea">
    <w:name w:val="List Paragraph"/>
    <w:basedOn w:val="Standaard"/>
    <w:uiPriority w:val="34"/>
    <w:qFormat/>
    <w:rsid w:val="00732D09"/>
    <w:pPr>
      <w:ind w:left="720"/>
      <w:contextualSpacing/>
    </w:pPr>
  </w:style>
  <w:style w:type="character" w:customStyle="1" w:styleId="Kop1Char">
    <w:name w:val="Kop 1 Char"/>
    <w:basedOn w:val="Standaardalinea-lettertype"/>
    <w:link w:val="Kop1"/>
    <w:uiPriority w:val="9"/>
    <w:rsid w:val="004C7892"/>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4C7892"/>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732D09"/>
    <w:rPr>
      <w:rFonts w:asciiTheme="majorHAnsi" w:eastAsiaTheme="majorEastAsia" w:hAnsiTheme="majorHAnsi" w:cstheme="majorBidi"/>
      <w:color w:val="1F3763" w:themeColor="accent1" w:themeShade="7F"/>
      <w:sz w:val="24"/>
      <w:szCs w:val="24"/>
      <w:lang w:val="en-US"/>
    </w:rPr>
  </w:style>
  <w:style w:type="character" w:customStyle="1" w:styleId="Kop4Char">
    <w:name w:val="Kop 4 Char"/>
    <w:basedOn w:val="Standaardalinea-lettertype"/>
    <w:link w:val="Kop4"/>
    <w:uiPriority w:val="9"/>
    <w:semiHidden/>
    <w:rsid w:val="00732D09"/>
    <w:rPr>
      <w:rFonts w:asciiTheme="majorHAnsi" w:eastAsiaTheme="majorEastAsia" w:hAnsiTheme="majorHAnsi" w:cstheme="majorBidi"/>
      <w:i/>
      <w:iCs/>
      <w:color w:val="2F5496" w:themeColor="accent1" w:themeShade="BF"/>
      <w:lang w:val="en-US"/>
    </w:rPr>
  </w:style>
  <w:style w:type="character" w:customStyle="1" w:styleId="Kop5Char">
    <w:name w:val="Kop 5 Char"/>
    <w:basedOn w:val="Standaardalinea-lettertype"/>
    <w:link w:val="Kop5"/>
    <w:uiPriority w:val="9"/>
    <w:semiHidden/>
    <w:rsid w:val="00732D09"/>
    <w:rPr>
      <w:rFonts w:asciiTheme="majorHAnsi" w:eastAsiaTheme="majorEastAsia" w:hAnsiTheme="majorHAnsi" w:cstheme="majorBidi"/>
      <w:color w:val="2F5496" w:themeColor="accent1" w:themeShade="BF"/>
      <w:lang w:val="en-US"/>
    </w:rPr>
  </w:style>
  <w:style w:type="character" w:customStyle="1" w:styleId="Kop6Char">
    <w:name w:val="Kop 6 Char"/>
    <w:basedOn w:val="Standaardalinea-lettertype"/>
    <w:link w:val="Kop6"/>
    <w:uiPriority w:val="9"/>
    <w:semiHidden/>
    <w:rsid w:val="00732D09"/>
    <w:rPr>
      <w:rFonts w:asciiTheme="majorHAnsi" w:eastAsiaTheme="majorEastAsia" w:hAnsiTheme="majorHAnsi" w:cstheme="majorBidi"/>
      <w:color w:val="1F3763" w:themeColor="accent1" w:themeShade="7F"/>
      <w:lang w:val="en-US"/>
    </w:rPr>
  </w:style>
  <w:style w:type="character" w:customStyle="1" w:styleId="Kop7Char">
    <w:name w:val="Kop 7 Char"/>
    <w:basedOn w:val="Standaardalinea-lettertype"/>
    <w:link w:val="Kop7"/>
    <w:uiPriority w:val="9"/>
    <w:semiHidden/>
    <w:rsid w:val="00732D09"/>
    <w:rPr>
      <w:rFonts w:asciiTheme="majorHAnsi" w:eastAsiaTheme="majorEastAsia" w:hAnsiTheme="majorHAnsi" w:cstheme="majorBidi"/>
      <w:i/>
      <w:iCs/>
      <w:color w:val="1F3763" w:themeColor="accent1" w:themeShade="7F"/>
      <w:lang w:val="en-US"/>
    </w:rPr>
  </w:style>
  <w:style w:type="character" w:customStyle="1" w:styleId="Kop8Char">
    <w:name w:val="Kop 8 Char"/>
    <w:basedOn w:val="Standaardalinea-lettertype"/>
    <w:link w:val="Kop8"/>
    <w:uiPriority w:val="9"/>
    <w:semiHidden/>
    <w:rsid w:val="00732D09"/>
    <w:rPr>
      <w:rFonts w:asciiTheme="majorHAnsi" w:eastAsiaTheme="majorEastAsia" w:hAnsiTheme="majorHAnsi" w:cstheme="majorBidi"/>
      <w:color w:val="272727" w:themeColor="text1" w:themeTint="D8"/>
      <w:sz w:val="21"/>
      <w:szCs w:val="21"/>
      <w:lang w:val="en-US"/>
    </w:rPr>
  </w:style>
  <w:style w:type="character" w:customStyle="1" w:styleId="Kop9Char">
    <w:name w:val="Kop 9 Char"/>
    <w:basedOn w:val="Standaardalinea-lettertype"/>
    <w:link w:val="Kop9"/>
    <w:uiPriority w:val="9"/>
    <w:semiHidden/>
    <w:rsid w:val="00732D09"/>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Standaardalinea-lettertype"/>
    <w:uiPriority w:val="99"/>
    <w:unhideWhenUsed/>
    <w:rsid w:val="00732D09"/>
    <w:rPr>
      <w:color w:val="0563C1" w:themeColor="hyperlink"/>
      <w:u w:val="single"/>
    </w:rPr>
  </w:style>
  <w:style w:type="character" w:styleId="Onopgelostemelding">
    <w:name w:val="Unresolved Mention"/>
    <w:basedOn w:val="Standaardalinea-lettertype"/>
    <w:uiPriority w:val="99"/>
    <w:semiHidden/>
    <w:unhideWhenUsed/>
    <w:rsid w:val="00732D09"/>
    <w:rPr>
      <w:color w:val="605E5C"/>
      <w:shd w:val="clear" w:color="auto" w:fill="E1DFDD"/>
    </w:rPr>
  </w:style>
  <w:style w:type="paragraph" w:styleId="Kopvaninhoudsopgave">
    <w:name w:val="TOC Heading"/>
    <w:basedOn w:val="Kop1"/>
    <w:next w:val="Standaard"/>
    <w:uiPriority w:val="39"/>
    <w:unhideWhenUsed/>
    <w:qFormat/>
    <w:rsid w:val="00075D36"/>
    <w:pPr>
      <w:numPr>
        <w:numId w:val="0"/>
      </w:numPr>
      <w:outlineLvl w:val="9"/>
    </w:pPr>
  </w:style>
  <w:style w:type="paragraph" w:styleId="Inhopg1">
    <w:name w:val="toc 1"/>
    <w:basedOn w:val="Standaard"/>
    <w:next w:val="Standaard"/>
    <w:autoRedefine/>
    <w:uiPriority w:val="39"/>
    <w:unhideWhenUsed/>
    <w:rsid w:val="004C7892"/>
    <w:pPr>
      <w:tabs>
        <w:tab w:val="left" w:pos="440"/>
        <w:tab w:val="right" w:leader="dot" w:pos="9016"/>
      </w:tabs>
      <w:spacing w:after="100"/>
    </w:pPr>
    <w:rPr>
      <w:b/>
    </w:rPr>
  </w:style>
  <w:style w:type="character" w:styleId="GevolgdeHyperlink">
    <w:name w:val="FollowedHyperlink"/>
    <w:basedOn w:val="Standaardalinea-lettertype"/>
    <w:uiPriority w:val="99"/>
    <w:semiHidden/>
    <w:unhideWhenUsed/>
    <w:rsid w:val="00520DBD"/>
    <w:rPr>
      <w:color w:val="954F72" w:themeColor="followedHyperlink"/>
      <w:u w:val="single"/>
    </w:rPr>
  </w:style>
  <w:style w:type="character" w:styleId="Verwijzingopmerking">
    <w:name w:val="annotation reference"/>
    <w:basedOn w:val="Standaardalinea-lettertype"/>
    <w:uiPriority w:val="99"/>
    <w:semiHidden/>
    <w:unhideWhenUsed/>
    <w:rsid w:val="00520DBD"/>
    <w:rPr>
      <w:sz w:val="16"/>
      <w:szCs w:val="16"/>
    </w:rPr>
  </w:style>
  <w:style w:type="paragraph" w:styleId="Tekstopmerking">
    <w:name w:val="annotation text"/>
    <w:basedOn w:val="Standaard"/>
    <w:link w:val="TekstopmerkingChar"/>
    <w:uiPriority w:val="99"/>
    <w:semiHidden/>
    <w:unhideWhenUsed/>
    <w:rsid w:val="00520DB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20DBD"/>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520DBD"/>
    <w:rPr>
      <w:b/>
      <w:bCs/>
    </w:rPr>
  </w:style>
  <w:style w:type="character" w:customStyle="1" w:styleId="OnderwerpvanopmerkingChar">
    <w:name w:val="Onderwerp van opmerking Char"/>
    <w:basedOn w:val="TekstopmerkingChar"/>
    <w:link w:val="Onderwerpvanopmerking"/>
    <w:uiPriority w:val="99"/>
    <w:semiHidden/>
    <w:rsid w:val="00520DBD"/>
    <w:rPr>
      <w:b/>
      <w:bCs/>
      <w:sz w:val="20"/>
      <w:szCs w:val="20"/>
      <w:lang w:val="en-US"/>
    </w:rPr>
  </w:style>
  <w:style w:type="paragraph" w:styleId="Ballontekst">
    <w:name w:val="Balloon Text"/>
    <w:basedOn w:val="Standaard"/>
    <w:link w:val="BallontekstChar"/>
    <w:uiPriority w:val="99"/>
    <w:semiHidden/>
    <w:unhideWhenUsed/>
    <w:rsid w:val="00520DB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20DBD"/>
    <w:rPr>
      <w:rFonts w:ascii="Segoe UI" w:hAnsi="Segoe UI" w:cs="Segoe UI"/>
      <w:sz w:val="18"/>
      <w:szCs w:val="18"/>
      <w:lang w:val="en-US"/>
    </w:rPr>
  </w:style>
  <w:style w:type="paragraph" w:styleId="Normaalweb">
    <w:name w:val="Normal (Web)"/>
    <w:basedOn w:val="Standaard"/>
    <w:uiPriority w:val="99"/>
    <w:semiHidden/>
    <w:unhideWhenUsed/>
    <w:rsid w:val="00520DBD"/>
    <w:pPr>
      <w:spacing w:before="100" w:beforeAutospacing="1" w:after="100" w:afterAutospacing="1" w:line="240" w:lineRule="auto"/>
    </w:pPr>
    <w:rPr>
      <w:rFonts w:ascii="Times New Roman" w:eastAsia="Times New Roman" w:hAnsi="Times New Roman" w:cs="Times New Roman"/>
      <w:sz w:val="24"/>
      <w:szCs w:val="24"/>
    </w:rPr>
  </w:style>
  <w:style w:type="paragraph" w:styleId="Inhopg2">
    <w:name w:val="toc 2"/>
    <w:basedOn w:val="Standaard"/>
    <w:next w:val="Standaard"/>
    <w:autoRedefine/>
    <w:uiPriority w:val="39"/>
    <w:unhideWhenUsed/>
    <w:rsid w:val="00520DBD"/>
    <w:pPr>
      <w:spacing w:after="100"/>
      <w:ind w:left="220"/>
    </w:pPr>
  </w:style>
  <w:style w:type="paragraph" w:customStyle="1" w:styleId="paragraph">
    <w:name w:val="paragraph"/>
    <w:basedOn w:val="Standaard"/>
    <w:rsid w:val="00110E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ardalinea-lettertype"/>
    <w:rsid w:val="00110E3B"/>
  </w:style>
  <w:style w:type="character" w:customStyle="1" w:styleId="eop">
    <w:name w:val="eop"/>
    <w:basedOn w:val="Standaardalinea-lettertype"/>
    <w:rsid w:val="00110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70573">
      <w:bodyDiv w:val="1"/>
      <w:marLeft w:val="0"/>
      <w:marRight w:val="0"/>
      <w:marTop w:val="0"/>
      <w:marBottom w:val="0"/>
      <w:divBdr>
        <w:top w:val="none" w:sz="0" w:space="0" w:color="auto"/>
        <w:left w:val="none" w:sz="0" w:space="0" w:color="auto"/>
        <w:bottom w:val="none" w:sz="0" w:space="0" w:color="auto"/>
        <w:right w:val="none" w:sz="0" w:space="0" w:color="auto"/>
      </w:divBdr>
      <w:divsChild>
        <w:div w:id="1220940930">
          <w:marLeft w:val="547"/>
          <w:marRight w:val="0"/>
          <w:marTop w:val="115"/>
          <w:marBottom w:val="0"/>
          <w:divBdr>
            <w:top w:val="none" w:sz="0" w:space="0" w:color="auto"/>
            <w:left w:val="none" w:sz="0" w:space="0" w:color="auto"/>
            <w:bottom w:val="none" w:sz="0" w:space="0" w:color="auto"/>
            <w:right w:val="none" w:sz="0" w:space="0" w:color="auto"/>
          </w:divBdr>
        </w:div>
      </w:divsChild>
    </w:div>
    <w:div w:id="1129854966">
      <w:bodyDiv w:val="1"/>
      <w:marLeft w:val="0"/>
      <w:marRight w:val="0"/>
      <w:marTop w:val="0"/>
      <w:marBottom w:val="0"/>
      <w:divBdr>
        <w:top w:val="none" w:sz="0" w:space="0" w:color="auto"/>
        <w:left w:val="none" w:sz="0" w:space="0" w:color="auto"/>
        <w:bottom w:val="none" w:sz="0" w:space="0" w:color="auto"/>
        <w:right w:val="none" w:sz="0" w:space="0" w:color="auto"/>
      </w:divBdr>
      <w:divsChild>
        <w:div w:id="1379237523">
          <w:marLeft w:val="0"/>
          <w:marRight w:val="0"/>
          <w:marTop w:val="0"/>
          <w:marBottom w:val="0"/>
          <w:divBdr>
            <w:top w:val="none" w:sz="0" w:space="0" w:color="auto"/>
            <w:left w:val="none" w:sz="0" w:space="0" w:color="auto"/>
            <w:bottom w:val="none" w:sz="0" w:space="0" w:color="auto"/>
            <w:right w:val="none" w:sz="0" w:space="0" w:color="auto"/>
          </w:divBdr>
          <w:divsChild>
            <w:div w:id="1120032079">
              <w:marLeft w:val="0"/>
              <w:marRight w:val="0"/>
              <w:marTop w:val="0"/>
              <w:marBottom w:val="0"/>
              <w:divBdr>
                <w:top w:val="none" w:sz="0" w:space="0" w:color="auto"/>
                <w:left w:val="none" w:sz="0" w:space="0" w:color="auto"/>
                <w:bottom w:val="none" w:sz="0" w:space="0" w:color="auto"/>
                <w:right w:val="none" w:sz="0" w:space="0" w:color="auto"/>
              </w:divBdr>
            </w:div>
            <w:div w:id="758645033">
              <w:marLeft w:val="0"/>
              <w:marRight w:val="0"/>
              <w:marTop w:val="0"/>
              <w:marBottom w:val="0"/>
              <w:divBdr>
                <w:top w:val="none" w:sz="0" w:space="0" w:color="auto"/>
                <w:left w:val="none" w:sz="0" w:space="0" w:color="auto"/>
                <w:bottom w:val="none" w:sz="0" w:space="0" w:color="auto"/>
                <w:right w:val="none" w:sz="0" w:space="0" w:color="auto"/>
              </w:divBdr>
            </w:div>
            <w:div w:id="1814177777">
              <w:marLeft w:val="0"/>
              <w:marRight w:val="0"/>
              <w:marTop w:val="0"/>
              <w:marBottom w:val="0"/>
              <w:divBdr>
                <w:top w:val="none" w:sz="0" w:space="0" w:color="auto"/>
                <w:left w:val="none" w:sz="0" w:space="0" w:color="auto"/>
                <w:bottom w:val="none" w:sz="0" w:space="0" w:color="auto"/>
                <w:right w:val="none" w:sz="0" w:space="0" w:color="auto"/>
              </w:divBdr>
            </w:div>
            <w:div w:id="528833017">
              <w:marLeft w:val="0"/>
              <w:marRight w:val="0"/>
              <w:marTop w:val="0"/>
              <w:marBottom w:val="0"/>
              <w:divBdr>
                <w:top w:val="none" w:sz="0" w:space="0" w:color="auto"/>
                <w:left w:val="none" w:sz="0" w:space="0" w:color="auto"/>
                <w:bottom w:val="none" w:sz="0" w:space="0" w:color="auto"/>
                <w:right w:val="none" w:sz="0" w:space="0" w:color="auto"/>
              </w:divBdr>
            </w:div>
          </w:divsChild>
        </w:div>
        <w:div w:id="1619146578">
          <w:marLeft w:val="0"/>
          <w:marRight w:val="0"/>
          <w:marTop w:val="0"/>
          <w:marBottom w:val="0"/>
          <w:divBdr>
            <w:top w:val="none" w:sz="0" w:space="0" w:color="auto"/>
            <w:left w:val="none" w:sz="0" w:space="0" w:color="auto"/>
            <w:bottom w:val="none" w:sz="0" w:space="0" w:color="auto"/>
            <w:right w:val="none" w:sz="0" w:space="0" w:color="auto"/>
          </w:divBdr>
          <w:divsChild>
            <w:div w:id="214046849">
              <w:marLeft w:val="0"/>
              <w:marRight w:val="0"/>
              <w:marTop w:val="0"/>
              <w:marBottom w:val="0"/>
              <w:divBdr>
                <w:top w:val="none" w:sz="0" w:space="0" w:color="auto"/>
                <w:left w:val="none" w:sz="0" w:space="0" w:color="auto"/>
                <w:bottom w:val="none" w:sz="0" w:space="0" w:color="auto"/>
                <w:right w:val="none" w:sz="0" w:space="0" w:color="auto"/>
              </w:divBdr>
            </w:div>
            <w:div w:id="1565097915">
              <w:marLeft w:val="0"/>
              <w:marRight w:val="0"/>
              <w:marTop w:val="0"/>
              <w:marBottom w:val="0"/>
              <w:divBdr>
                <w:top w:val="none" w:sz="0" w:space="0" w:color="auto"/>
                <w:left w:val="none" w:sz="0" w:space="0" w:color="auto"/>
                <w:bottom w:val="none" w:sz="0" w:space="0" w:color="auto"/>
                <w:right w:val="none" w:sz="0" w:space="0" w:color="auto"/>
              </w:divBdr>
            </w:div>
            <w:div w:id="1572153448">
              <w:marLeft w:val="0"/>
              <w:marRight w:val="0"/>
              <w:marTop w:val="0"/>
              <w:marBottom w:val="0"/>
              <w:divBdr>
                <w:top w:val="none" w:sz="0" w:space="0" w:color="auto"/>
                <w:left w:val="none" w:sz="0" w:space="0" w:color="auto"/>
                <w:bottom w:val="none" w:sz="0" w:space="0" w:color="auto"/>
                <w:right w:val="none" w:sz="0" w:space="0" w:color="auto"/>
              </w:divBdr>
            </w:div>
            <w:div w:id="77950676">
              <w:marLeft w:val="0"/>
              <w:marRight w:val="0"/>
              <w:marTop w:val="0"/>
              <w:marBottom w:val="0"/>
              <w:divBdr>
                <w:top w:val="none" w:sz="0" w:space="0" w:color="auto"/>
                <w:left w:val="none" w:sz="0" w:space="0" w:color="auto"/>
                <w:bottom w:val="none" w:sz="0" w:space="0" w:color="auto"/>
                <w:right w:val="none" w:sz="0" w:space="0" w:color="auto"/>
              </w:divBdr>
            </w:div>
            <w:div w:id="1721129072">
              <w:marLeft w:val="0"/>
              <w:marRight w:val="0"/>
              <w:marTop w:val="0"/>
              <w:marBottom w:val="0"/>
              <w:divBdr>
                <w:top w:val="none" w:sz="0" w:space="0" w:color="auto"/>
                <w:left w:val="none" w:sz="0" w:space="0" w:color="auto"/>
                <w:bottom w:val="none" w:sz="0" w:space="0" w:color="auto"/>
                <w:right w:val="none" w:sz="0" w:space="0" w:color="auto"/>
              </w:divBdr>
            </w:div>
          </w:divsChild>
        </w:div>
        <w:div w:id="1525050467">
          <w:marLeft w:val="0"/>
          <w:marRight w:val="0"/>
          <w:marTop w:val="0"/>
          <w:marBottom w:val="0"/>
          <w:divBdr>
            <w:top w:val="none" w:sz="0" w:space="0" w:color="auto"/>
            <w:left w:val="none" w:sz="0" w:space="0" w:color="auto"/>
            <w:bottom w:val="none" w:sz="0" w:space="0" w:color="auto"/>
            <w:right w:val="none" w:sz="0" w:space="0" w:color="auto"/>
          </w:divBdr>
        </w:div>
      </w:divsChild>
    </w:div>
    <w:div w:id="1507136241">
      <w:bodyDiv w:val="1"/>
      <w:marLeft w:val="0"/>
      <w:marRight w:val="0"/>
      <w:marTop w:val="0"/>
      <w:marBottom w:val="0"/>
      <w:divBdr>
        <w:top w:val="none" w:sz="0" w:space="0" w:color="auto"/>
        <w:left w:val="none" w:sz="0" w:space="0" w:color="auto"/>
        <w:bottom w:val="none" w:sz="0" w:space="0" w:color="auto"/>
        <w:right w:val="none" w:sz="0" w:space="0" w:color="auto"/>
      </w:divBdr>
    </w:div>
    <w:div w:id="1874343829">
      <w:bodyDiv w:val="1"/>
      <w:marLeft w:val="0"/>
      <w:marRight w:val="0"/>
      <w:marTop w:val="0"/>
      <w:marBottom w:val="0"/>
      <w:divBdr>
        <w:top w:val="none" w:sz="0" w:space="0" w:color="auto"/>
        <w:left w:val="none" w:sz="0" w:space="0" w:color="auto"/>
        <w:bottom w:val="none" w:sz="0" w:space="0" w:color="auto"/>
        <w:right w:val="none" w:sz="0" w:space="0" w:color="auto"/>
      </w:divBdr>
      <w:divsChild>
        <w:div w:id="35665369">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7QskF9lG0K5w9F+ENQPD5odtaJA==">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</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65AA06431E4E489EB8EB262F875C42" ma:contentTypeVersion="10" ma:contentTypeDescription="Een nieuw document maken." ma:contentTypeScope="" ma:versionID="872ff1dc7dbb29da14003c01e1221ca1">
  <xsd:schema xmlns:xsd="http://www.w3.org/2001/XMLSchema" xmlns:xs="http://www.w3.org/2001/XMLSchema" xmlns:p="http://schemas.microsoft.com/office/2006/metadata/properties" xmlns:ns2="c558563c-f490-4d15-9592-4d59e4d9620d" xmlns:ns3="4ee27e62-d834-4013-bd86-ad9ce5be5d0f" targetNamespace="http://schemas.microsoft.com/office/2006/metadata/properties" ma:root="true" ma:fieldsID="66d2f29031d45c69e61de3f73a19ccb9" ns2:_="" ns3:_="">
    <xsd:import namespace="c558563c-f490-4d15-9592-4d59e4d9620d"/>
    <xsd:import namespace="4ee27e62-d834-4013-bd86-ad9ce5be5d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8563c-f490-4d15-9592-4d59e4d96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e27e62-d834-4013-bd86-ad9ce5be5d0f"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6A04D-73D5-4241-8FDE-E2E4F820BE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CE1D4A6-C45E-48CC-B933-BE24CE556E1F}">
  <ds:schemaRefs>
    <ds:schemaRef ds:uri="http://schemas.microsoft.com/sharepoint/v3/contenttype/forms"/>
  </ds:schemaRefs>
</ds:datastoreItem>
</file>

<file path=customXml/itemProps4.xml><?xml version="1.0" encoding="utf-8"?>
<ds:datastoreItem xmlns:ds="http://schemas.openxmlformats.org/officeDocument/2006/customXml" ds:itemID="{594B30ED-AD64-43E9-9B0D-AD2D4DBB3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8563c-f490-4d15-9592-4d59e4d9620d"/>
    <ds:schemaRef ds:uri="4ee27e62-d834-4013-bd86-ad9ce5be5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DFD38F4-BE22-4BAB-8F33-0455B913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1072</Words>
  <Characters>6115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dc:creator>
  <cp:lastModifiedBy>Turkenburg, M.C. (17113148)</cp:lastModifiedBy>
  <cp:revision>4</cp:revision>
  <dcterms:created xsi:type="dcterms:W3CDTF">2020-11-02T14:57:00Z</dcterms:created>
  <dcterms:modified xsi:type="dcterms:W3CDTF">2020-12-03T12:15:00Z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0x010100B965AA06431E4E489EB8EB262F875C42</vt:lpwstr>
  </property>
</Properties>
</file>